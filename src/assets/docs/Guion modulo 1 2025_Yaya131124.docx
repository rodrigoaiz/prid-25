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56856" w14:textId="77777777" w:rsidR="00EB5CF4" w:rsidRDefault="00EB5CF4">
      <w:pPr>
        <w:spacing w:after="144" w:line="240" w:lineRule="auto"/>
        <w:jc w:val="both"/>
        <w:rPr>
          <w:rFonts w:ascii="Arial" w:eastAsia="Arial" w:hAnsi="Arial" w:cs="Arial"/>
          <w:b/>
          <w:color w:val="F68B33"/>
          <w:sz w:val="44"/>
          <w:szCs w:val="44"/>
        </w:rPr>
      </w:pPr>
      <w:bookmarkStart w:id="0" w:name="_heading=h.gjdgxs" w:colFirst="0" w:colLast="0"/>
      <w:bookmarkEnd w:id="0"/>
    </w:p>
    <w:p w14:paraId="00000001" w14:textId="4F79E725" w:rsidR="00405129" w:rsidRDefault="006A1FF1">
      <w:pPr>
        <w:spacing w:after="144" w:line="240" w:lineRule="auto"/>
        <w:jc w:val="both"/>
        <w:rPr>
          <w:rFonts w:ascii="Arial" w:eastAsia="Arial" w:hAnsi="Arial" w:cs="Arial"/>
          <w:color w:val="F68B33"/>
          <w:sz w:val="44"/>
          <w:szCs w:val="44"/>
        </w:rPr>
      </w:pPr>
      <w:r>
        <w:rPr>
          <w:rFonts w:ascii="Arial" w:eastAsia="Arial" w:hAnsi="Arial" w:cs="Arial"/>
          <w:b/>
          <w:color w:val="F68B33"/>
          <w:sz w:val="44"/>
          <w:szCs w:val="44"/>
        </w:rPr>
        <w:t xml:space="preserve">Programa de Regularización e Iniciación a la </w:t>
      </w:r>
      <w:commentRangeStart w:id="1"/>
      <w:r>
        <w:rPr>
          <w:rFonts w:ascii="Arial" w:eastAsia="Arial" w:hAnsi="Arial" w:cs="Arial"/>
          <w:b/>
          <w:color w:val="F68B33"/>
          <w:sz w:val="44"/>
          <w:szCs w:val="44"/>
        </w:rPr>
        <w:t>Docencia (PRID) </w:t>
      </w:r>
      <w:r>
        <w:rPr>
          <w:rFonts w:ascii="Arial" w:eastAsia="Arial" w:hAnsi="Arial" w:cs="Arial"/>
          <w:color w:val="F68B33"/>
          <w:sz w:val="44"/>
          <w:szCs w:val="44"/>
        </w:rPr>
        <w:t> </w:t>
      </w:r>
      <w:commentRangeEnd w:id="1"/>
      <w:r w:rsidR="006757D5">
        <w:rPr>
          <w:rStyle w:val="Refdecomentario"/>
          <w:rFonts w:ascii="Arial" w:eastAsia="Times New Roman" w:hAnsi="Arial" w:cs="Times New Roman"/>
          <w:lang w:eastAsia="es-ES"/>
        </w:rPr>
        <w:commentReference w:id="1"/>
      </w:r>
    </w:p>
    <w:p w14:paraId="00000002" w14:textId="77777777" w:rsidR="00405129" w:rsidRDefault="00405129">
      <w:pPr>
        <w:spacing w:after="144" w:line="240" w:lineRule="auto"/>
        <w:jc w:val="both"/>
        <w:rPr>
          <w:rFonts w:ascii="Arial" w:eastAsia="Arial" w:hAnsi="Arial" w:cs="Arial"/>
          <w:color w:val="F68B33"/>
          <w:sz w:val="20"/>
          <w:szCs w:val="20"/>
        </w:rPr>
      </w:pPr>
    </w:p>
    <w:p w14:paraId="00000003" w14:textId="77777777" w:rsidR="00405129" w:rsidRDefault="006A1FF1">
      <w:pPr>
        <w:spacing w:after="144" w:line="240" w:lineRule="auto"/>
        <w:rPr>
          <w:rFonts w:ascii="Times New Roman" w:eastAsia="Times New Roman" w:hAnsi="Times New Roman" w:cs="Times New Roman"/>
          <w:sz w:val="32"/>
          <w:szCs w:val="32"/>
        </w:rPr>
      </w:pPr>
      <w:r w:rsidRPr="2B7526AC">
        <w:rPr>
          <w:rFonts w:ascii="Arial" w:eastAsia="Arial" w:hAnsi="Arial" w:cs="Arial"/>
          <w:b/>
          <w:bCs/>
          <w:color w:val="F68B33"/>
          <w:sz w:val="32"/>
          <w:szCs w:val="32"/>
        </w:rPr>
        <w:t>Presentació</w:t>
      </w:r>
      <w:commentRangeStart w:id="2"/>
      <w:r w:rsidRPr="2B7526AC">
        <w:rPr>
          <w:rFonts w:ascii="Arial" w:eastAsia="Arial" w:hAnsi="Arial" w:cs="Arial"/>
          <w:b/>
          <w:bCs/>
          <w:color w:val="F68B33"/>
          <w:sz w:val="32"/>
          <w:szCs w:val="32"/>
        </w:rPr>
        <w:t>n</w:t>
      </w:r>
      <w:r w:rsidRPr="2B7526AC">
        <w:rPr>
          <w:rFonts w:ascii="Arial" w:eastAsia="Arial" w:hAnsi="Arial" w:cs="Arial"/>
          <w:color w:val="F68B33"/>
          <w:sz w:val="32"/>
          <w:szCs w:val="32"/>
        </w:rPr>
        <w:t> </w:t>
      </w:r>
      <w:commentRangeEnd w:id="2"/>
      <w:r>
        <w:commentReference w:id="2"/>
      </w:r>
    </w:p>
    <w:p w14:paraId="00000004" w14:textId="24115DBE" w:rsidR="00405129" w:rsidRDefault="006A1FF1">
      <w:pPr>
        <w:spacing w:after="144" w:line="240" w:lineRule="auto"/>
        <w:jc w:val="both"/>
        <w:rPr>
          <w:rFonts w:ascii="Times New Roman" w:eastAsia="Times New Roman" w:hAnsi="Times New Roman" w:cs="Times New Roman"/>
          <w:sz w:val="24"/>
          <w:szCs w:val="24"/>
        </w:rPr>
      </w:pPr>
      <w:r>
        <w:rPr>
          <w:rFonts w:ascii="Arial" w:eastAsia="Arial" w:hAnsi="Arial" w:cs="Arial"/>
          <w:color w:val="000000"/>
        </w:rPr>
        <w:t xml:space="preserve">Para el Colegio de Ciencias y Humanidades es fundamental contar con una planta docente comprometida con el aprendizaje de las y los estudiantes, y que posea una sólida formación disciplinaria, pedagógica y didáctica. Por ello, pone a disposición de la comunidad docente de reciente ingreso el </w:t>
      </w:r>
      <w:r w:rsidR="00E47045">
        <w:rPr>
          <w:rFonts w:ascii="Arial" w:eastAsia="Arial" w:hAnsi="Arial" w:cs="Arial"/>
          <w:i/>
          <w:color w:val="000000"/>
        </w:rPr>
        <w:t xml:space="preserve">Programa </w:t>
      </w:r>
      <w:commentRangeStart w:id="3"/>
      <w:r w:rsidR="00E47045">
        <w:rPr>
          <w:rFonts w:ascii="Arial" w:eastAsia="Arial" w:hAnsi="Arial" w:cs="Arial"/>
          <w:i/>
          <w:color w:val="000000"/>
        </w:rPr>
        <w:t>De</w:t>
      </w:r>
      <w:commentRangeEnd w:id="3"/>
      <w:r w:rsidR="00E47045">
        <w:rPr>
          <w:rStyle w:val="Refdecomentario"/>
          <w:rFonts w:ascii="Arial" w:eastAsia="Times New Roman" w:hAnsi="Arial" w:cs="Times New Roman"/>
          <w:lang w:eastAsia="es-ES"/>
        </w:rPr>
        <w:commentReference w:id="3"/>
      </w:r>
      <w:r w:rsidR="00E47045">
        <w:rPr>
          <w:rFonts w:ascii="Arial" w:eastAsia="Arial" w:hAnsi="Arial" w:cs="Arial"/>
          <w:i/>
          <w:color w:val="000000"/>
        </w:rPr>
        <w:t xml:space="preserve"> </w:t>
      </w:r>
      <w:r>
        <w:rPr>
          <w:rFonts w:ascii="Arial" w:eastAsia="Arial" w:hAnsi="Arial" w:cs="Arial"/>
          <w:i/>
          <w:color w:val="000000"/>
        </w:rPr>
        <w:t>Regularización e Iniciación a la Docencia</w:t>
      </w:r>
      <w:r>
        <w:rPr>
          <w:rFonts w:ascii="Arial" w:eastAsia="Arial" w:hAnsi="Arial" w:cs="Arial"/>
          <w:color w:val="000000"/>
        </w:rPr>
        <w:t>, el cual tiene como objetivo comprender el Modelo Educativo del CCH y, a partir de sus postulados, fortalecer la reflexión sobre el quehacer docente, la adquisición de conocimientos, habilidades disciplinarias, didácticas, pedagógicas y prin</w:t>
      </w:r>
      <w:r w:rsidR="00E47045">
        <w:rPr>
          <w:rFonts w:ascii="Arial" w:eastAsia="Arial" w:hAnsi="Arial" w:cs="Arial"/>
          <w:color w:val="000000"/>
        </w:rPr>
        <w:t>c</w:t>
      </w:r>
      <w:r>
        <w:rPr>
          <w:rFonts w:ascii="Arial" w:eastAsia="Arial" w:hAnsi="Arial" w:cs="Arial"/>
          <w:color w:val="000000"/>
        </w:rPr>
        <w:t>ipios éticos para impartir alguna de las materias del Plan de Estudios vigente de las Áreas y Departamentos Académicos del CCH.  </w:t>
      </w:r>
    </w:p>
    <w:p w14:paraId="00000005" w14:textId="77777777" w:rsidR="00405129" w:rsidRDefault="006A1FF1">
      <w:pPr>
        <w:spacing w:before="280" w:after="280" w:line="240" w:lineRule="auto"/>
        <w:rPr>
          <w:rFonts w:ascii="Times New Roman" w:eastAsia="Times New Roman" w:hAnsi="Times New Roman" w:cs="Times New Roman"/>
          <w:sz w:val="24"/>
          <w:szCs w:val="24"/>
        </w:rPr>
      </w:pPr>
      <w:r>
        <w:rPr>
          <w:rFonts w:ascii="Arial" w:eastAsia="Arial" w:hAnsi="Arial" w:cs="Arial"/>
        </w:rPr>
        <w:t>El Programa está conformado por cuatro módulos de trabajo: </w:t>
      </w:r>
    </w:p>
    <w:p w14:paraId="00000006" w14:textId="77777777" w:rsidR="00405129" w:rsidRDefault="006A1FF1">
      <w:pPr>
        <w:numPr>
          <w:ilvl w:val="0"/>
          <w:numId w:val="1"/>
        </w:numPr>
        <w:spacing w:before="280" w:after="280" w:line="240" w:lineRule="auto"/>
        <w:ind w:left="1080" w:firstLine="0"/>
        <w:rPr>
          <w:rFonts w:ascii="Arial" w:eastAsia="Arial" w:hAnsi="Arial" w:cs="Arial"/>
        </w:rPr>
      </w:pPr>
      <w:r>
        <w:rPr>
          <w:rFonts w:ascii="Arial" w:eastAsia="Arial" w:hAnsi="Arial" w:cs="Arial"/>
        </w:rPr>
        <w:t>Modelo Educativo del Colegio (30 h). </w:t>
      </w:r>
    </w:p>
    <w:p w14:paraId="00000007" w14:textId="77777777" w:rsidR="00405129" w:rsidRDefault="006A1FF1">
      <w:pPr>
        <w:numPr>
          <w:ilvl w:val="0"/>
          <w:numId w:val="12"/>
        </w:numPr>
        <w:spacing w:before="280" w:after="280" w:line="240" w:lineRule="auto"/>
        <w:ind w:left="1080" w:firstLine="0"/>
        <w:rPr>
          <w:rFonts w:ascii="Arial" w:eastAsia="Arial" w:hAnsi="Arial" w:cs="Arial"/>
        </w:rPr>
      </w:pPr>
      <w:r>
        <w:rPr>
          <w:rFonts w:ascii="Arial" w:eastAsia="Arial" w:hAnsi="Arial" w:cs="Arial"/>
        </w:rPr>
        <w:t>La metodología didáctica en las áreas del Colegio (20 h). </w:t>
      </w:r>
    </w:p>
    <w:p w14:paraId="00000008" w14:textId="77777777" w:rsidR="00405129" w:rsidRDefault="006A1FF1">
      <w:pPr>
        <w:numPr>
          <w:ilvl w:val="0"/>
          <w:numId w:val="23"/>
        </w:numPr>
        <w:spacing w:before="280" w:after="280" w:line="240" w:lineRule="auto"/>
        <w:ind w:left="1080" w:firstLine="0"/>
        <w:rPr>
          <w:rFonts w:ascii="Arial" w:eastAsia="Arial" w:hAnsi="Arial" w:cs="Arial"/>
        </w:rPr>
      </w:pPr>
      <w:r>
        <w:rPr>
          <w:rFonts w:ascii="Arial" w:eastAsia="Arial" w:hAnsi="Arial" w:cs="Arial"/>
        </w:rPr>
        <w:t>Taller de planeación didáctica (30 h).  </w:t>
      </w:r>
    </w:p>
    <w:p w14:paraId="00000009" w14:textId="77777777" w:rsidR="00405129" w:rsidRDefault="006A1FF1">
      <w:pPr>
        <w:numPr>
          <w:ilvl w:val="0"/>
          <w:numId w:val="34"/>
        </w:numPr>
        <w:spacing w:before="280" w:after="280" w:line="240" w:lineRule="auto"/>
        <w:ind w:left="1080" w:firstLine="0"/>
        <w:rPr>
          <w:rFonts w:ascii="Arial" w:eastAsia="Arial" w:hAnsi="Arial" w:cs="Arial"/>
        </w:rPr>
      </w:pPr>
      <w:r>
        <w:rPr>
          <w:rFonts w:ascii="Arial" w:eastAsia="Arial" w:hAnsi="Arial" w:cs="Arial"/>
        </w:rPr>
        <w:t>Aplicación y evaluación de la planeación de una clase (40 h).  </w:t>
      </w:r>
    </w:p>
    <w:p w14:paraId="0000000A" w14:textId="312BBE2F" w:rsidR="00405129" w:rsidRDefault="006A1FF1">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color w:val="000000"/>
        </w:rPr>
        <w:t xml:space="preserve">Durante este tiempo tendrás el acompañamiento y apoyo de </w:t>
      </w:r>
      <w:commentRangeStart w:id="4"/>
      <w:r w:rsidR="00E47045">
        <w:rPr>
          <w:rFonts w:ascii="Arial" w:eastAsia="Arial" w:hAnsi="Arial" w:cs="Arial"/>
          <w:color w:val="000000"/>
        </w:rPr>
        <w:t>dos</w:t>
      </w:r>
      <w:commentRangeEnd w:id="4"/>
      <w:r w:rsidR="00E47045">
        <w:rPr>
          <w:rStyle w:val="Refdecomentario"/>
          <w:rFonts w:ascii="Arial" w:eastAsia="Times New Roman" w:hAnsi="Arial" w:cs="Times New Roman"/>
          <w:lang w:eastAsia="es-ES"/>
        </w:rPr>
        <w:commentReference w:id="4"/>
      </w:r>
      <w:r w:rsidR="00E47045">
        <w:rPr>
          <w:rFonts w:ascii="Arial" w:eastAsia="Arial" w:hAnsi="Arial" w:cs="Arial"/>
          <w:color w:val="000000"/>
        </w:rPr>
        <w:t xml:space="preserve"> </w:t>
      </w:r>
      <w:r>
        <w:rPr>
          <w:rFonts w:ascii="Arial" w:eastAsia="Arial" w:hAnsi="Arial" w:cs="Arial"/>
          <w:color w:val="000000"/>
        </w:rPr>
        <w:t xml:space="preserve">impartidores, profesores de amplia experiencia en el Colegio. Para evaluarte se tomarán en cuenta tu participación y presencia virtual en las sesiones sincrónicas, así como haber realizado en su totalidad las actividades en línea. Te invitamos a conocer uno de los proyectos educativos de nivel medio superior más importantes del país; que, a lo largo de sus más de cincuenta años de existencia, ha formado </w:t>
      </w:r>
      <w:proofErr w:type="gramStart"/>
      <w:r>
        <w:rPr>
          <w:rFonts w:ascii="Arial" w:eastAsia="Arial" w:hAnsi="Arial" w:cs="Arial"/>
          <w:color w:val="000000"/>
        </w:rPr>
        <w:t>ciudadanos y ciudadanas</w:t>
      </w:r>
      <w:proofErr w:type="gramEnd"/>
      <w:r>
        <w:rPr>
          <w:rFonts w:ascii="Arial" w:eastAsia="Arial" w:hAnsi="Arial" w:cs="Arial"/>
          <w:color w:val="000000"/>
        </w:rPr>
        <w:t xml:space="preserve"> capaces de incidir en la transformación de su contexto.  </w:t>
      </w:r>
    </w:p>
    <w:tbl>
      <w:tblPr>
        <w:tblStyle w:val="a"/>
        <w:tblW w:w="880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055"/>
        <w:gridCol w:w="4575"/>
        <w:gridCol w:w="2175"/>
      </w:tblGrid>
      <w:tr w:rsidR="00405129" w14:paraId="0C42FE18" w14:textId="77777777">
        <w:trPr>
          <w:trHeight w:val="300"/>
        </w:trPr>
        <w:tc>
          <w:tcPr>
            <w:tcW w:w="2055" w:type="dxa"/>
            <w:tcBorders>
              <w:top w:val="single" w:sz="6" w:space="0" w:color="000000"/>
              <w:left w:val="single" w:sz="6" w:space="0" w:color="000000"/>
              <w:bottom w:val="nil"/>
              <w:right w:val="single" w:sz="6" w:space="0" w:color="000000"/>
            </w:tcBorders>
            <w:shd w:val="clear" w:color="auto" w:fill="A5C9EB"/>
          </w:tcPr>
          <w:p w14:paraId="0000000B" w14:textId="77777777" w:rsidR="00405129" w:rsidRDefault="006A1FF1">
            <w:pPr>
              <w:spacing w:line="240" w:lineRule="auto"/>
              <w:jc w:val="center"/>
              <w:rPr>
                <w:rFonts w:ascii="Arial" w:eastAsia="Arial" w:hAnsi="Arial" w:cs="Arial"/>
              </w:rPr>
            </w:pPr>
            <w:r>
              <w:rPr>
                <w:rFonts w:ascii="Arial" w:eastAsia="Arial" w:hAnsi="Arial" w:cs="Arial"/>
                <w:b/>
                <w:color w:val="4F81BD"/>
                <w:sz w:val="20"/>
                <w:szCs w:val="20"/>
              </w:rPr>
              <w:t>Título del OA</w:t>
            </w:r>
          </w:p>
        </w:tc>
        <w:tc>
          <w:tcPr>
            <w:tcW w:w="4575" w:type="dxa"/>
            <w:tcBorders>
              <w:top w:val="single" w:sz="6" w:space="0" w:color="000000"/>
              <w:left w:val="single" w:sz="6" w:space="0" w:color="000000"/>
              <w:bottom w:val="single" w:sz="6" w:space="0" w:color="000000"/>
              <w:right w:val="single" w:sz="6" w:space="0" w:color="000000"/>
            </w:tcBorders>
            <w:shd w:val="clear" w:color="auto" w:fill="A5C9EB"/>
          </w:tcPr>
          <w:p w14:paraId="0000000C" w14:textId="77777777" w:rsidR="00405129" w:rsidRDefault="006A1FF1">
            <w:pPr>
              <w:spacing w:line="240" w:lineRule="auto"/>
              <w:jc w:val="center"/>
              <w:rPr>
                <w:rFonts w:ascii="Arial" w:eastAsia="Arial" w:hAnsi="Arial" w:cs="Arial"/>
                <w:b/>
                <w:color w:val="000000"/>
              </w:rPr>
            </w:pPr>
            <w:r>
              <w:rPr>
                <w:rFonts w:ascii="Arial" w:eastAsia="Arial" w:hAnsi="Arial" w:cs="Arial"/>
                <w:b/>
                <w:color w:val="4F81BD"/>
                <w:sz w:val="20"/>
                <w:szCs w:val="20"/>
              </w:rPr>
              <w:t>Título para el índice</w:t>
            </w:r>
          </w:p>
        </w:tc>
        <w:tc>
          <w:tcPr>
            <w:tcW w:w="2175" w:type="dxa"/>
            <w:tcBorders>
              <w:top w:val="single" w:sz="6" w:space="0" w:color="000000"/>
              <w:left w:val="single" w:sz="6" w:space="0" w:color="000000"/>
              <w:bottom w:val="single" w:sz="6" w:space="0" w:color="000000"/>
              <w:right w:val="single" w:sz="6" w:space="0" w:color="000000"/>
            </w:tcBorders>
            <w:shd w:val="clear" w:color="auto" w:fill="A5C9EB"/>
          </w:tcPr>
          <w:p w14:paraId="0000000D" w14:textId="77777777" w:rsidR="00405129" w:rsidRDefault="006A1FF1">
            <w:pPr>
              <w:spacing w:line="240" w:lineRule="auto"/>
              <w:jc w:val="center"/>
              <w:rPr>
                <w:rFonts w:ascii="Arial" w:eastAsia="Arial" w:hAnsi="Arial" w:cs="Arial"/>
                <w:color w:val="4F81BD"/>
              </w:rPr>
            </w:pPr>
            <w:r>
              <w:rPr>
                <w:rFonts w:ascii="Arial" w:eastAsia="Arial" w:hAnsi="Arial" w:cs="Arial"/>
                <w:b/>
                <w:color w:val="4F81BD"/>
                <w:sz w:val="20"/>
                <w:szCs w:val="20"/>
              </w:rPr>
              <w:t>Código de pantalla</w:t>
            </w:r>
          </w:p>
        </w:tc>
      </w:tr>
      <w:tr w:rsidR="00405129" w14:paraId="011A8E14" w14:textId="77777777">
        <w:trPr>
          <w:trHeight w:val="300"/>
        </w:trPr>
        <w:tc>
          <w:tcPr>
            <w:tcW w:w="2055" w:type="dxa"/>
            <w:vMerge w:val="restart"/>
            <w:tcBorders>
              <w:top w:val="single" w:sz="6" w:space="0" w:color="000000"/>
              <w:left w:val="single" w:sz="6" w:space="0" w:color="000000"/>
              <w:bottom w:val="nil"/>
              <w:right w:val="single" w:sz="6" w:space="0" w:color="000000"/>
            </w:tcBorders>
            <w:shd w:val="clear" w:color="auto" w:fill="auto"/>
          </w:tcPr>
          <w:p w14:paraId="0000000E" w14:textId="77777777" w:rsidR="00405129" w:rsidRDefault="006A1FF1">
            <w:pPr>
              <w:spacing w:after="280" w:line="240" w:lineRule="auto"/>
              <w:rPr>
                <w:rFonts w:ascii="Arial" w:eastAsia="Arial" w:hAnsi="Arial" w:cs="Arial"/>
                <w:sz w:val="24"/>
                <w:szCs w:val="24"/>
              </w:rPr>
            </w:pPr>
            <w:r>
              <w:rPr>
                <w:rFonts w:ascii="Arial" w:eastAsia="Arial" w:hAnsi="Arial" w:cs="Arial"/>
              </w:rPr>
              <w:t>  </w:t>
            </w:r>
          </w:p>
          <w:p w14:paraId="0000000F" w14:textId="77777777" w:rsidR="00405129" w:rsidRDefault="006A1FF1">
            <w:pPr>
              <w:spacing w:before="280" w:line="240" w:lineRule="auto"/>
              <w:jc w:val="center"/>
              <w:rPr>
                <w:rFonts w:ascii="Arial" w:eastAsia="Arial" w:hAnsi="Arial" w:cs="Arial"/>
                <w:b/>
                <w:sz w:val="24"/>
                <w:szCs w:val="24"/>
              </w:rPr>
            </w:pPr>
            <w:r>
              <w:rPr>
                <w:rFonts w:ascii="Arial" w:eastAsia="Arial" w:hAnsi="Arial" w:cs="Arial"/>
                <w:b/>
              </w:rPr>
              <w:t>Módulo 1 </w:t>
            </w:r>
          </w:p>
        </w:tc>
        <w:tc>
          <w:tcPr>
            <w:tcW w:w="4575" w:type="dxa"/>
            <w:tcBorders>
              <w:top w:val="single" w:sz="6" w:space="0" w:color="000000"/>
              <w:left w:val="single" w:sz="6" w:space="0" w:color="000000"/>
              <w:bottom w:val="single" w:sz="6" w:space="0" w:color="000000"/>
              <w:right w:val="single" w:sz="6" w:space="0" w:color="000000"/>
            </w:tcBorders>
            <w:shd w:val="clear" w:color="auto" w:fill="auto"/>
          </w:tcPr>
          <w:p w14:paraId="00000010" w14:textId="77777777" w:rsidR="00405129" w:rsidRDefault="006A1FF1">
            <w:pPr>
              <w:spacing w:line="240" w:lineRule="auto"/>
              <w:rPr>
                <w:rFonts w:ascii="Arial" w:eastAsia="Arial" w:hAnsi="Arial" w:cs="Arial"/>
                <w:b/>
                <w:sz w:val="24"/>
                <w:szCs w:val="24"/>
              </w:rPr>
            </w:pPr>
            <w:r>
              <w:rPr>
                <w:rFonts w:ascii="Arial" w:eastAsia="Arial" w:hAnsi="Arial" w:cs="Arial"/>
                <w:b/>
                <w:color w:val="000000"/>
              </w:rPr>
              <w:t>Portada  </w:t>
            </w:r>
          </w:p>
        </w:tc>
        <w:tc>
          <w:tcPr>
            <w:tcW w:w="2175" w:type="dxa"/>
            <w:tcBorders>
              <w:top w:val="single" w:sz="6" w:space="0" w:color="000000"/>
              <w:left w:val="single" w:sz="6" w:space="0" w:color="000000"/>
              <w:bottom w:val="single" w:sz="6" w:space="0" w:color="000000"/>
              <w:right w:val="single" w:sz="6" w:space="0" w:color="000000"/>
            </w:tcBorders>
            <w:shd w:val="clear" w:color="auto" w:fill="auto"/>
          </w:tcPr>
          <w:p w14:paraId="00000011" w14:textId="77777777" w:rsidR="00405129" w:rsidRDefault="006A1FF1">
            <w:pPr>
              <w:spacing w:line="240" w:lineRule="auto"/>
              <w:jc w:val="center"/>
              <w:rPr>
                <w:rFonts w:ascii="Arial" w:eastAsia="Arial" w:hAnsi="Arial" w:cs="Arial"/>
                <w:sz w:val="24"/>
                <w:szCs w:val="24"/>
              </w:rPr>
            </w:pPr>
            <w:r>
              <w:rPr>
                <w:rFonts w:ascii="Arial" w:eastAsia="Arial" w:hAnsi="Arial" w:cs="Arial"/>
                <w:color w:val="4F81BD"/>
              </w:rPr>
              <w:t>Pantalla 1</w:t>
            </w:r>
          </w:p>
        </w:tc>
      </w:tr>
      <w:tr w:rsidR="00405129" w14:paraId="72C940F2" w14:textId="77777777">
        <w:trPr>
          <w:trHeight w:val="300"/>
        </w:trPr>
        <w:tc>
          <w:tcPr>
            <w:tcW w:w="2055" w:type="dxa"/>
            <w:vMerge/>
            <w:tcBorders>
              <w:top w:val="single" w:sz="6" w:space="0" w:color="000000"/>
              <w:left w:val="single" w:sz="6" w:space="0" w:color="000000"/>
              <w:bottom w:val="nil"/>
              <w:right w:val="single" w:sz="6" w:space="0" w:color="000000"/>
            </w:tcBorders>
            <w:shd w:val="clear" w:color="auto" w:fill="auto"/>
          </w:tcPr>
          <w:p w14:paraId="00000012" w14:textId="77777777" w:rsidR="00405129" w:rsidRDefault="00405129">
            <w:pPr>
              <w:widowControl w:val="0"/>
              <w:pBdr>
                <w:top w:val="nil"/>
                <w:left w:val="nil"/>
                <w:bottom w:val="nil"/>
                <w:right w:val="nil"/>
                <w:between w:val="nil"/>
              </w:pBdr>
              <w:spacing w:after="0" w:line="276" w:lineRule="auto"/>
              <w:rPr>
                <w:rFonts w:ascii="Arial" w:eastAsia="Arial" w:hAnsi="Arial" w:cs="Arial"/>
                <w:sz w:val="24"/>
                <w:szCs w:val="24"/>
              </w:rPr>
            </w:pPr>
          </w:p>
        </w:tc>
        <w:tc>
          <w:tcPr>
            <w:tcW w:w="4575" w:type="dxa"/>
            <w:tcBorders>
              <w:top w:val="single" w:sz="6" w:space="0" w:color="000000"/>
              <w:left w:val="single" w:sz="6" w:space="0" w:color="000000"/>
              <w:bottom w:val="single" w:sz="6" w:space="0" w:color="000000"/>
              <w:right w:val="single" w:sz="6" w:space="0" w:color="000000"/>
            </w:tcBorders>
            <w:shd w:val="clear" w:color="auto" w:fill="auto"/>
          </w:tcPr>
          <w:p w14:paraId="00000013" w14:textId="77777777" w:rsidR="00405129" w:rsidRDefault="006A1FF1">
            <w:pPr>
              <w:shd w:val="clear" w:color="auto" w:fill="FFFFFF"/>
              <w:spacing w:after="0" w:line="240" w:lineRule="auto"/>
              <w:rPr>
                <w:rFonts w:ascii="Arial" w:eastAsia="Arial" w:hAnsi="Arial" w:cs="Arial"/>
                <w:b/>
                <w:sz w:val="24"/>
                <w:szCs w:val="24"/>
              </w:rPr>
            </w:pPr>
            <w:r>
              <w:rPr>
                <w:rFonts w:ascii="Arial" w:eastAsia="Arial" w:hAnsi="Arial" w:cs="Arial"/>
                <w:b/>
                <w:color w:val="000000"/>
              </w:rPr>
              <w:t>El CCH en el contexto universitario y nacional </w:t>
            </w:r>
          </w:p>
        </w:tc>
        <w:tc>
          <w:tcPr>
            <w:tcW w:w="2175" w:type="dxa"/>
            <w:tcBorders>
              <w:top w:val="single" w:sz="6" w:space="0" w:color="000000"/>
              <w:left w:val="single" w:sz="6" w:space="0" w:color="000000"/>
              <w:bottom w:val="single" w:sz="6" w:space="0" w:color="000000"/>
              <w:right w:val="single" w:sz="6" w:space="0" w:color="000000"/>
            </w:tcBorders>
            <w:shd w:val="clear" w:color="auto" w:fill="auto"/>
          </w:tcPr>
          <w:p w14:paraId="00000014" w14:textId="77777777" w:rsidR="00405129" w:rsidRDefault="006A1FF1">
            <w:pPr>
              <w:spacing w:line="240" w:lineRule="auto"/>
              <w:jc w:val="center"/>
              <w:rPr>
                <w:rFonts w:ascii="Arial" w:eastAsia="Arial" w:hAnsi="Arial" w:cs="Arial"/>
                <w:sz w:val="24"/>
                <w:szCs w:val="24"/>
              </w:rPr>
            </w:pPr>
            <w:r>
              <w:rPr>
                <w:rFonts w:ascii="Arial" w:eastAsia="Arial" w:hAnsi="Arial" w:cs="Arial"/>
                <w:color w:val="4F81BD"/>
              </w:rPr>
              <w:t>Pantalla 2</w:t>
            </w:r>
          </w:p>
        </w:tc>
      </w:tr>
      <w:tr w:rsidR="00405129" w14:paraId="2DCD8026" w14:textId="77777777">
        <w:trPr>
          <w:trHeight w:val="270"/>
        </w:trPr>
        <w:tc>
          <w:tcPr>
            <w:tcW w:w="2055" w:type="dxa"/>
            <w:vMerge/>
            <w:tcBorders>
              <w:top w:val="single" w:sz="6" w:space="0" w:color="000000"/>
              <w:left w:val="single" w:sz="6" w:space="0" w:color="000000"/>
              <w:bottom w:val="nil"/>
              <w:right w:val="single" w:sz="6" w:space="0" w:color="000000"/>
            </w:tcBorders>
            <w:shd w:val="clear" w:color="auto" w:fill="auto"/>
          </w:tcPr>
          <w:p w14:paraId="00000015" w14:textId="77777777" w:rsidR="00405129" w:rsidRDefault="00405129">
            <w:pPr>
              <w:widowControl w:val="0"/>
              <w:pBdr>
                <w:top w:val="nil"/>
                <w:left w:val="nil"/>
                <w:bottom w:val="nil"/>
                <w:right w:val="nil"/>
                <w:between w:val="nil"/>
              </w:pBdr>
              <w:spacing w:after="0" w:line="276" w:lineRule="auto"/>
              <w:rPr>
                <w:rFonts w:ascii="Arial" w:eastAsia="Arial" w:hAnsi="Arial" w:cs="Arial"/>
                <w:sz w:val="24"/>
                <w:szCs w:val="24"/>
              </w:rPr>
            </w:pPr>
          </w:p>
        </w:tc>
        <w:tc>
          <w:tcPr>
            <w:tcW w:w="4575" w:type="dxa"/>
            <w:tcBorders>
              <w:top w:val="single" w:sz="6" w:space="0" w:color="000000"/>
              <w:left w:val="single" w:sz="6" w:space="0" w:color="000000"/>
              <w:bottom w:val="single" w:sz="6" w:space="0" w:color="000000"/>
              <w:right w:val="single" w:sz="6" w:space="0" w:color="000000"/>
            </w:tcBorders>
            <w:shd w:val="clear" w:color="auto" w:fill="auto"/>
          </w:tcPr>
          <w:p w14:paraId="00000016" w14:textId="77777777" w:rsidR="00405129" w:rsidRDefault="006A1FF1">
            <w:pPr>
              <w:spacing w:line="240" w:lineRule="auto"/>
              <w:rPr>
                <w:rFonts w:ascii="Arial" w:eastAsia="Arial" w:hAnsi="Arial" w:cs="Arial"/>
                <w:b/>
                <w:sz w:val="24"/>
                <w:szCs w:val="24"/>
              </w:rPr>
            </w:pPr>
            <w:r>
              <w:rPr>
                <w:rFonts w:ascii="Arial" w:eastAsia="Arial" w:hAnsi="Arial" w:cs="Arial"/>
                <w:b/>
                <w:color w:val="000000"/>
              </w:rPr>
              <w:t>Historia del CCH  </w:t>
            </w:r>
          </w:p>
        </w:tc>
        <w:tc>
          <w:tcPr>
            <w:tcW w:w="2175" w:type="dxa"/>
            <w:tcBorders>
              <w:top w:val="single" w:sz="6" w:space="0" w:color="000000"/>
              <w:left w:val="single" w:sz="6" w:space="0" w:color="000000"/>
              <w:bottom w:val="single" w:sz="6" w:space="0" w:color="000000"/>
              <w:right w:val="single" w:sz="6" w:space="0" w:color="000000"/>
            </w:tcBorders>
            <w:shd w:val="clear" w:color="auto" w:fill="auto"/>
          </w:tcPr>
          <w:p w14:paraId="00000017" w14:textId="77777777" w:rsidR="00405129" w:rsidRDefault="006A1FF1">
            <w:pPr>
              <w:spacing w:line="240" w:lineRule="auto"/>
              <w:jc w:val="center"/>
              <w:rPr>
                <w:rFonts w:ascii="Arial" w:eastAsia="Arial" w:hAnsi="Arial" w:cs="Arial"/>
                <w:sz w:val="24"/>
                <w:szCs w:val="24"/>
              </w:rPr>
            </w:pPr>
            <w:r>
              <w:rPr>
                <w:rFonts w:ascii="Arial" w:eastAsia="Arial" w:hAnsi="Arial" w:cs="Arial"/>
                <w:color w:val="4F81BD"/>
              </w:rPr>
              <w:t>Pantalla 3</w:t>
            </w:r>
          </w:p>
        </w:tc>
      </w:tr>
      <w:tr w:rsidR="00405129" w14:paraId="3FB9F6F7" w14:textId="77777777">
        <w:trPr>
          <w:trHeight w:val="300"/>
        </w:trPr>
        <w:tc>
          <w:tcPr>
            <w:tcW w:w="2055" w:type="dxa"/>
            <w:vMerge/>
            <w:tcBorders>
              <w:top w:val="single" w:sz="6" w:space="0" w:color="000000"/>
              <w:left w:val="single" w:sz="6" w:space="0" w:color="000000"/>
              <w:bottom w:val="nil"/>
              <w:right w:val="single" w:sz="6" w:space="0" w:color="000000"/>
            </w:tcBorders>
            <w:shd w:val="clear" w:color="auto" w:fill="auto"/>
          </w:tcPr>
          <w:p w14:paraId="00000018" w14:textId="77777777" w:rsidR="00405129" w:rsidRDefault="00405129">
            <w:pPr>
              <w:widowControl w:val="0"/>
              <w:pBdr>
                <w:top w:val="nil"/>
                <w:left w:val="nil"/>
                <w:bottom w:val="nil"/>
                <w:right w:val="nil"/>
                <w:between w:val="nil"/>
              </w:pBdr>
              <w:spacing w:after="0" w:line="276" w:lineRule="auto"/>
              <w:rPr>
                <w:rFonts w:ascii="Arial" w:eastAsia="Arial" w:hAnsi="Arial" w:cs="Arial"/>
                <w:sz w:val="24"/>
                <w:szCs w:val="24"/>
              </w:rPr>
            </w:pPr>
          </w:p>
        </w:tc>
        <w:tc>
          <w:tcPr>
            <w:tcW w:w="4575" w:type="dxa"/>
            <w:tcBorders>
              <w:top w:val="single" w:sz="6" w:space="0" w:color="000000"/>
              <w:left w:val="single" w:sz="6" w:space="0" w:color="000000"/>
              <w:bottom w:val="single" w:sz="6" w:space="0" w:color="000000"/>
              <w:right w:val="single" w:sz="6" w:space="0" w:color="000000"/>
            </w:tcBorders>
            <w:shd w:val="clear" w:color="auto" w:fill="auto"/>
          </w:tcPr>
          <w:p w14:paraId="00000019" w14:textId="77777777" w:rsidR="00405129" w:rsidRDefault="006A1FF1">
            <w:pPr>
              <w:spacing w:line="240" w:lineRule="auto"/>
              <w:rPr>
                <w:rFonts w:ascii="Arial" w:eastAsia="Arial" w:hAnsi="Arial" w:cs="Arial"/>
                <w:b/>
                <w:sz w:val="24"/>
                <w:szCs w:val="24"/>
              </w:rPr>
            </w:pPr>
            <w:r>
              <w:rPr>
                <w:rFonts w:ascii="Arial" w:eastAsia="Arial" w:hAnsi="Arial" w:cs="Arial"/>
                <w:b/>
                <w:color w:val="000000"/>
              </w:rPr>
              <w:t>El modelo Educativo del CCH </w:t>
            </w:r>
          </w:p>
        </w:tc>
        <w:tc>
          <w:tcPr>
            <w:tcW w:w="2175" w:type="dxa"/>
            <w:tcBorders>
              <w:top w:val="single" w:sz="6" w:space="0" w:color="000000"/>
              <w:left w:val="single" w:sz="6" w:space="0" w:color="000000"/>
              <w:bottom w:val="single" w:sz="6" w:space="0" w:color="000000"/>
              <w:right w:val="single" w:sz="6" w:space="0" w:color="000000"/>
            </w:tcBorders>
            <w:shd w:val="clear" w:color="auto" w:fill="auto"/>
          </w:tcPr>
          <w:p w14:paraId="0000001A" w14:textId="77777777" w:rsidR="00405129" w:rsidRDefault="006A1FF1">
            <w:pPr>
              <w:spacing w:line="240" w:lineRule="auto"/>
              <w:jc w:val="center"/>
              <w:rPr>
                <w:rFonts w:ascii="Arial" w:eastAsia="Arial" w:hAnsi="Arial" w:cs="Arial"/>
                <w:sz w:val="24"/>
                <w:szCs w:val="24"/>
              </w:rPr>
            </w:pPr>
            <w:r>
              <w:rPr>
                <w:rFonts w:ascii="Arial" w:eastAsia="Arial" w:hAnsi="Arial" w:cs="Arial"/>
                <w:color w:val="4F81BD"/>
              </w:rPr>
              <w:t>Pantalla 4</w:t>
            </w:r>
          </w:p>
        </w:tc>
      </w:tr>
      <w:tr w:rsidR="00405129" w14:paraId="5C442E4E" w14:textId="77777777">
        <w:trPr>
          <w:trHeight w:val="300"/>
        </w:trPr>
        <w:tc>
          <w:tcPr>
            <w:tcW w:w="2055" w:type="dxa"/>
            <w:vMerge/>
            <w:tcBorders>
              <w:top w:val="single" w:sz="6" w:space="0" w:color="000000"/>
              <w:left w:val="single" w:sz="6" w:space="0" w:color="000000"/>
              <w:bottom w:val="nil"/>
              <w:right w:val="single" w:sz="6" w:space="0" w:color="000000"/>
            </w:tcBorders>
            <w:shd w:val="clear" w:color="auto" w:fill="auto"/>
          </w:tcPr>
          <w:p w14:paraId="0000001B" w14:textId="77777777" w:rsidR="00405129" w:rsidRDefault="00405129">
            <w:pPr>
              <w:widowControl w:val="0"/>
              <w:pBdr>
                <w:top w:val="nil"/>
                <w:left w:val="nil"/>
                <w:bottom w:val="nil"/>
                <w:right w:val="nil"/>
                <w:between w:val="nil"/>
              </w:pBdr>
              <w:spacing w:after="0" w:line="276" w:lineRule="auto"/>
              <w:rPr>
                <w:rFonts w:ascii="Arial" w:eastAsia="Arial" w:hAnsi="Arial" w:cs="Arial"/>
                <w:sz w:val="24"/>
                <w:szCs w:val="24"/>
              </w:rPr>
            </w:pPr>
          </w:p>
        </w:tc>
        <w:tc>
          <w:tcPr>
            <w:tcW w:w="4575" w:type="dxa"/>
            <w:tcBorders>
              <w:top w:val="single" w:sz="6" w:space="0" w:color="000000"/>
              <w:left w:val="single" w:sz="6" w:space="0" w:color="000000"/>
              <w:bottom w:val="single" w:sz="6" w:space="0" w:color="000000"/>
              <w:right w:val="single" w:sz="6" w:space="0" w:color="000000"/>
            </w:tcBorders>
            <w:shd w:val="clear" w:color="auto" w:fill="auto"/>
          </w:tcPr>
          <w:p w14:paraId="0000001C" w14:textId="77777777" w:rsidR="00405129" w:rsidRDefault="006A1FF1">
            <w:pPr>
              <w:spacing w:line="240" w:lineRule="auto"/>
              <w:rPr>
                <w:rFonts w:ascii="Arial" w:eastAsia="Arial" w:hAnsi="Arial" w:cs="Arial"/>
                <w:b/>
                <w:sz w:val="24"/>
                <w:szCs w:val="24"/>
              </w:rPr>
            </w:pPr>
            <w:r>
              <w:rPr>
                <w:rFonts w:ascii="Arial" w:eastAsia="Arial" w:hAnsi="Arial" w:cs="Arial"/>
                <w:b/>
                <w:color w:val="000000"/>
              </w:rPr>
              <w:t>El ejercicio de la docencia en el contexto actual </w:t>
            </w:r>
          </w:p>
        </w:tc>
        <w:tc>
          <w:tcPr>
            <w:tcW w:w="2175" w:type="dxa"/>
            <w:tcBorders>
              <w:top w:val="single" w:sz="6" w:space="0" w:color="000000"/>
              <w:left w:val="single" w:sz="6" w:space="0" w:color="000000"/>
              <w:bottom w:val="single" w:sz="6" w:space="0" w:color="000000"/>
              <w:right w:val="single" w:sz="6" w:space="0" w:color="000000"/>
            </w:tcBorders>
            <w:shd w:val="clear" w:color="auto" w:fill="auto"/>
          </w:tcPr>
          <w:p w14:paraId="0000001D" w14:textId="77777777" w:rsidR="00405129" w:rsidRDefault="006A1FF1">
            <w:pPr>
              <w:spacing w:line="240" w:lineRule="auto"/>
              <w:jc w:val="center"/>
              <w:rPr>
                <w:rFonts w:ascii="Arial" w:eastAsia="Arial" w:hAnsi="Arial" w:cs="Arial"/>
                <w:sz w:val="24"/>
                <w:szCs w:val="24"/>
              </w:rPr>
            </w:pPr>
            <w:r>
              <w:rPr>
                <w:rFonts w:ascii="Arial" w:eastAsia="Arial" w:hAnsi="Arial" w:cs="Arial"/>
                <w:color w:val="4F81BD"/>
              </w:rPr>
              <w:t>Pantalla 5</w:t>
            </w:r>
          </w:p>
        </w:tc>
      </w:tr>
      <w:tr w:rsidR="00405129" w14:paraId="3EB1589A" w14:textId="77777777">
        <w:trPr>
          <w:trHeight w:val="300"/>
        </w:trPr>
        <w:tc>
          <w:tcPr>
            <w:tcW w:w="2055" w:type="dxa"/>
            <w:vMerge/>
            <w:tcBorders>
              <w:top w:val="single" w:sz="6" w:space="0" w:color="000000"/>
              <w:left w:val="single" w:sz="6" w:space="0" w:color="000000"/>
              <w:bottom w:val="nil"/>
              <w:right w:val="single" w:sz="6" w:space="0" w:color="000000"/>
            </w:tcBorders>
            <w:shd w:val="clear" w:color="auto" w:fill="auto"/>
          </w:tcPr>
          <w:p w14:paraId="0000001E" w14:textId="77777777" w:rsidR="00405129" w:rsidRDefault="00405129">
            <w:pPr>
              <w:widowControl w:val="0"/>
              <w:pBdr>
                <w:top w:val="nil"/>
                <w:left w:val="nil"/>
                <w:bottom w:val="nil"/>
                <w:right w:val="nil"/>
                <w:between w:val="nil"/>
              </w:pBdr>
              <w:spacing w:after="0" w:line="276" w:lineRule="auto"/>
              <w:rPr>
                <w:rFonts w:ascii="Arial" w:eastAsia="Arial" w:hAnsi="Arial" w:cs="Arial"/>
                <w:sz w:val="24"/>
                <w:szCs w:val="24"/>
              </w:rPr>
            </w:pPr>
          </w:p>
        </w:tc>
        <w:tc>
          <w:tcPr>
            <w:tcW w:w="4575" w:type="dxa"/>
            <w:tcBorders>
              <w:top w:val="single" w:sz="6" w:space="0" w:color="000000"/>
              <w:left w:val="single" w:sz="6" w:space="0" w:color="000000"/>
              <w:bottom w:val="single" w:sz="6" w:space="0" w:color="000000"/>
              <w:right w:val="single" w:sz="6" w:space="0" w:color="000000"/>
            </w:tcBorders>
            <w:shd w:val="clear" w:color="auto" w:fill="auto"/>
          </w:tcPr>
          <w:p w14:paraId="0000001F" w14:textId="77777777" w:rsidR="00405129" w:rsidRDefault="006A1FF1">
            <w:pPr>
              <w:spacing w:line="240" w:lineRule="auto"/>
              <w:rPr>
                <w:rFonts w:ascii="Arial" w:eastAsia="Arial" w:hAnsi="Arial" w:cs="Arial"/>
                <w:b/>
                <w:sz w:val="24"/>
                <w:szCs w:val="24"/>
              </w:rPr>
            </w:pPr>
            <w:r>
              <w:rPr>
                <w:rFonts w:ascii="Arial" w:eastAsia="Arial" w:hAnsi="Arial" w:cs="Arial"/>
                <w:b/>
                <w:color w:val="000000"/>
              </w:rPr>
              <w:t>La docencia en el CCH </w:t>
            </w:r>
          </w:p>
        </w:tc>
        <w:tc>
          <w:tcPr>
            <w:tcW w:w="2175" w:type="dxa"/>
            <w:tcBorders>
              <w:top w:val="single" w:sz="6" w:space="0" w:color="000000"/>
              <w:left w:val="single" w:sz="6" w:space="0" w:color="000000"/>
              <w:bottom w:val="single" w:sz="6" w:space="0" w:color="000000"/>
              <w:right w:val="single" w:sz="6" w:space="0" w:color="000000"/>
            </w:tcBorders>
            <w:shd w:val="clear" w:color="auto" w:fill="auto"/>
          </w:tcPr>
          <w:p w14:paraId="00000020" w14:textId="77777777" w:rsidR="00405129" w:rsidRDefault="006A1FF1">
            <w:pPr>
              <w:spacing w:line="240" w:lineRule="auto"/>
              <w:jc w:val="center"/>
              <w:rPr>
                <w:rFonts w:ascii="Arial" w:eastAsia="Arial" w:hAnsi="Arial" w:cs="Arial"/>
                <w:sz w:val="24"/>
                <w:szCs w:val="24"/>
              </w:rPr>
            </w:pPr>
            <w:r>
              <w:rPr>
                <w:rFonts w:ascii="Arial" w:eastAsia="Arial" w:hAnsi="Arial" w:cs="Arial"/>
                <w:color w:val="4F81BD"/>
              </w:rPr>
              <w:t>Pantalla 6</w:t>
            </w:r>
          </w:p>
        </w:tc>
      </w:tr>
      <w:tr w:rsidR="00405129" w14:paraId="34A0E5DC" w14:textId="77777777">
        <w:trPr>
          <w:trHeight w:val="50"/>
        </w:trPr>
        <w:tc>
          <w:tcPr>
            <w:tcW w:w="2055" w:type="dxa"/>
            <w:vMerge/>
            <w:tcBorders>
              <w:top w:val="single" w:sz="6" w:space="0" w:color="000000"/>
              <w:left w:val="single" w:sz="6" w:space="0" w:color="000000"/>
              <w:bottom w:val="nil"/>
              <w:right w:val="single" w:sz="6" w:space="0" w:color="000000"/>
            </w:tcBorders>
            <w:shd w:val="clear" w:color="auto" w:fill="auto"/>
          </w:tcPr>
          <w:p w14:paraId="00000021" w14:textId="77777777" w:rsidR="00405129" w:rsidRDefault="00405129">
            <w:pPr>
              <w:widowControl w:val="0"/>
              <w:pBdr>
                <w:top w:val="nil"/>
                <w:left w:val="nil"/>
                <w:bottom w:val="nil"/>
                <w:right w:val="nil"/>
                <w:between w:val="nil"/>
              </w:pBdr>
              <w:spacing w:after="0" w:line="276" w:lineRule="auto"/>
              <w:rPr>
                <w:rFonts w:ascii="Arial" w:eastAsia="Arial" w:hAnsi="Arial" w:cs="Arial"/>
                <w:sz w:val="24"/>
                <w:szCs w:val="24"/>
              </w:rPr>
            </w:pPr>
          </w:p>
        </w:tc>
        <w:tc>
          <w:tcPr>
            <w:tcW w:w="4575" w:type="dxa"/>
            <w:tcBorders>
              <w:top w:val="single" w:sz="6" w:space="0" w:color="000000"/>
              <w:left w:val="single" w:sz="6" w:space="0" w:color="000000"/>
              <w:bottom w:val="single" w:sz="6" w:space="0" w:color="000000"/>
              <w:right w:val="single" w:sz="6" w:space="0" w:color="000000"/>
            </w:tcBorders>
            <w:shd w:val="clear" w:color="auto" w:fill="auto"/>
          </w:tcPr>
          <w:p w14:paraId="00000022" w14:textId="77777777" w:rsidR="00405129" w:rsidRDefault="006A1FF1">
            <w:pPr>
              <w:spacing w:line="240" w:lineRule="auto"/>
              <w:rPr>
                <w:rFonts w:ascii="Arial" w:eastAsia="Arial" w:hAnsi="Arial" w:cs="Arial"/>
                <w:b/>
                <w:sz w:val="24"/>
                <w:szCs w:val="24"/>
              </w:rPr>
            </w:pPr>
            <w:r>
              <w:rPr>
                <w:rFonts w:ascii="Arial" w:eastAsia="Arial" w:hAnsi="Arial" w:cs="Arial"/>
                <w:b/>
                <w:color w:val="000000"/>
              </w:rPr>
              <w:t>Ética y marco normativo de la docencia en la UNAM </w:t>
            </w:r>
          </w:p>
        </w:tc>
        <w:tc>
          <w:tcPr>
            <w:tcW w:w="2175" w:type="dxa"/>
            <w:tcBorders>
              <w:top w:val="single" w:sz="6" w:space="0" w:color="000000"/>
              <w:left w:val="single" w:sz="6" w:space="0" w:color="000000"/>
              <w:bottom w:val="single" w:sz="6" w:space="0" w:color="000000"/>
              <w:right w:val="single" w:sz="6" w:space="0" w:color="000000"/>
            </w:tcBorders>
            <w:shd w:val="clear" w:color="auto" w:fill="auto"/>
          </w:tcPr>
          <w:p w14:paraId="00000023" w14:textId="77777777" w:rsidR="00405129" w:rsidRDefault="006A1FF1">
            <w:pPr>
              <w:spacing w:line="240" w:lineRule="auto"/>
              <w:jc w:val="center"/>
              <w:rPr>
                <w:rFonts w:ascii="Arial" w:eastAsia="Arial" w:hAnsi="Arial" w:cs="Arial"/>
                <w:sz w:val="24"/>
                <w:szCs w:val="24"/>
              </w:rPr>
            </w:pPr>
            <w:r>
              <w:rPr>
                <w:rFonts w:ascii="Arial" w:eastAsia="Arial" w:hAnsi="Arial" w:cs="Arial"/>
                <w:color w:val="4F81BD"/>
              </w:rPr>
              <w:t>Pantalla 7</w:t>
            </w:r>
          </w:p>
        </w:tc>
      </w:tr>
      <w:tr w:rsidR="00405129" w14:paraId="1B9F0191" w14:textId="77777777">
        <w:trPr>
          <w:trHeight w:val="300"/>
        </w:trPr>
        <w:tc>
          <w:tcPr>
            <w:tcW w:w="2055" w:type="dxa"/>
            <w:tcBorders>
              <w:top w:val="nil"/>
              <w:left w:val="single" w:sz="6" w:space="0" w:color="000000"/>
              <w:bottom w:val="single" w:sz="6" w:space="0" w:color="000000"/>
              <w:right w:val="single" w:sz="6" w:space="0" w:color="000000"/>
            </w:tcBorders>
            <w:shd w:val="clear" w:color="auto" w:fill="auto"/>
            <w:vAlign w:val="center"/>
          </w:tcPr>
          <w:p w14:paraId="00000024" w14:textId="77777777" w:rsidR="00405129" w:rsidRDefault="006A1FF1">
            <w:pPr>
              <w:spacing w:after="0" w:line="240" w:lineRule="auto"/>
              <w:rPr>
                <w:rFonts w:ascii="Arial" w:eastAsia="Arial" w:hAnsi="Arial" w:cs="Arial"/>
                <w:sz w:val="24"/>
                <w:szCs w:val="24"/>
              </w:rPr>
            </w:pPr>
            <w:r>
              <w:rPr>
                <w:rFonts w:ascii="Arial" w:eastAsia="Arial" w:hAnsi="Arial" w:cs="Arial"/>
                <w:sz w:val="24"/>
                <w:szCs w:val="24"/>
              </w:rPr>
              <w:t> </w:t>
            </w:r>
          </w:p>
        </w:tc>
        <w:tc>
          <w:tcPr>
            <w:tcW w:w="4575" w:type="dxa"/>
            <w:tcBorders>
              <w:top w:val="single" w:sz="6" w:space="0" w:color="000000"/>
              <w:left w:val="single" w:sz="6" w:space="0" w:color="000000"/>
              <w:bottom w:val="single" w:sz="6" w:space="0" w:color="000000"/>
              <w:right w:val="single" w:sz="6" w:space="0" w:color="000000"/>
            </w:tcBorders>
            <w:shd w:val="clear" w:color="auto" w:fill="auto"/>
          </w:tcPr>
          <w:p w14:paraId="00000025" w14:textId="77777777" w:rsidR="00405129" w:rsidRDefault="006A1FF1">
            <w:pPr>
              <w:spacing w:line="240" w:lineRule="auto"/>
              <w:rPr>
                <w:rFonts w:ascii="Arial" w:eastAsia="Arial" w:hAnsi="Arial" w:cs="Arial"/>
                <w:b/>
                <w:sz w:val="24"/>
                <w:szCs w:val="24"/>
              </w:rPr>
            </w:pPr>
            <w:r>
              <w:rPr>
                <w:rFonts w:ascii="Arial" w:eastAsia="Arial" w:hAnsi="Arial" w:cs="Arial"/>
                <w:b/>
                <w:color w:val="000000"/>
              </w:rPr>
              <w:t>Fuentes de consulta </w:t>
            </w:r>
          </w:p>
        </w:tc>
        <w:tc>
          <w:tcPr>
            <w:tcW w:w="2175" w:type="dxa"/>
            <w:tcBorders>
              <w:top w:val="single" w:sz="6" w:space="0" w:color="000000"/>
              <w:left w:val="single" w:sz="6" w:space="0" w:color="000000"/>
              <w:bottom w:val="single" w:sz="6" w:space="0" w:color="000000"/>
              <w:right w:val="single" w:sz="6" w:space="0" w:color="000000"/>
            </w:tcBorders>
            <w:shd w:val="clear" w:color="auto" w:fill="auto"/>
          </w:tcPr>
          <w:p w14:paraId="00000026" w14:textId="77777777" w:rsidR="00405129" w:rsidRDefault="006A1FF1">
            <w:pPr>
              <w:spacing w:line="240" w:lineRule="auto"/>
              <w:jc w:val="center"/>
              <w:rPr>
                <w:rFonts w:ascii="Arial" w:eastAsia="Arial" w:hAnsi="Arial" w:cs="Arial"/>
                <w:sz w:val="24"/>
                <w:szCs w:val="24"/>
              </w:rPr>
            </w:pPr>
            <w:r>
              <w:rPr>
                <w:rFonts w:ascii="Arial" w:eastAsia="Arial" w:hAnsi="Arial" w:cs="Arial"/>
                <w:color w:val="4F81BD"/>
              </w:rPr>
              <w:t>Pantalla 8</w:t>
            </w:r>
          </w:p>
        </w:tc>
      </w:tr>
    </w:tbl>
    <w:p w14:paraId="00000027" w14:textId="77777777" w:rsidR="00405129" w:rsidRDefault="006A1FF1">
      <w:pPr>
        <w:shd w:val="clear" w:color="auto" w:fill="FFFFFF"/>
        <w:spacing w:before="450" w:after="150" w:line="240" w:lineRule="auto"/>
        <w:jc w:val="right"/>
        <w:rPr>
          <w:rFonts w:ascii="Times New Roman" w:eastAsia="Times New Roman" w:hAnsi="Times New Roman" w:cs="Times New Roman"/>
          <w:sz w:val="24"/>
          <w:szCs w:val="24"/>
        </w:rPr>
      </w:pPr>
      <w:r>
        <w:rPr>
          <w:rFonts w:ascii="Arial" w:eastAsia="Arial" w:hAnsi="Arial" w:cs="Arial"/>
          <w:b/>
          <w:color w:val="F68B33"/>
          <w:sz w:val="44"/>
          <w:szCs w:val="44"/>
        </w:rPr>
        <w:t>Módulo uno </w:t>
      </w:r>
    </w:p>
    <w:p w14:paraId="00000028" w14:textId="77777777" w:rsidR="00405129" w:rsidRDefault="006A1FF1">
      <w:pPr>
        <w:spacing w:after="144" w:line="240" w:lineRule="auto"/>
        <w:rPr>
          <w:rFonts w:ascii="Times New Roman" w:eastAsia="Times New Roman" w:hAnsi="Times New Roman" w:cs="Times New Roman"/>
          <w:sz w:val="36"/>
          <w:szCs w:val="36"/>
        </w:rPr>
      </w:pPr>
      <w:r>
        <w:rPr>
          <w:rFonts w:ascii="Arial" w:eastAsia="Arial" w:hAnsi="Arial" w:cs="Arial"/>
          <w:b/>
          <w:color w:val="FF6000"/>
          <w:sz w:val="36"/>
          <w:szCs w:val="36"/>
        </w:rPr>
        <w:t>Modelo Educativo del Colegio</w:t>
      </w:r>
      <w:r>
        <w:rPr>
          <w:rFonts w:ascii="Arial" w:eastAsia="Arial" w:hAnsi="Arial" w:cs="Arial"/>
          <w:color w:val="FF6000"/>
          <w:sz w:val="36"/>
          <w:szCs w:val="36"/>
        </w:rPr>
        <w:t> </w:t>
      </w:r>
    </w:p>
    <w:p w14:paraId="00000029" w14:textId="77777777" w:rsidR="00405129" w:rsidRDefault="006A1FF1">
      <w:pPr>
        <w:spacing w:after="48" w:line="240" w:lineRule="auto"/>
        <w:rPr>
          <w:rFonts w:ascii="Times New Roman" w:eastAsia="Times New Roman" w:hAnsi="Times New Roman" w:cs="Times New Roman"/>
          <w:sz w:val="24"/>
          <w:szCs w:val="24"/>
        </w:rPr>
      </w:pPr>
      <w:r>
        <w:rPr>
          <w:rFonts w:ascii="Arial" w:eastAsia="Arial" w:hAnsi="Arial" w:cs="Arial"/>
          <w:b/>
          <w:color w:val="F68B33"/>
          <w:sz w:val="27"/>
          <w:szCs w:val="27"/>
        </w:rPr>
        <w:t>Objetivos: </w:t>
      </w:r>
      <w:r>
        <w:rPr>
          <w:rFonts w:ascii="Arial" w:eastAsia="Arial" w:hAnsi="Arial" w:cs="Arial"/>
          <w:color w:val="F68B33"/>
          <w:sz w:val="27"/>
          <w:szCs w:val="27"/>
        </w:rPr>
        <w:t> </w:t>
      </w:r>
    </w:p>
    <w:p w14:paraId="0000002A" w14:textId="77777777" w:rsidR="00405129" w:rsidRDefault="006A1FF1">
      <w:pPr>
        <w:numPr>
          <w:ilvl w:val="0"/>
          <w:numId w:val="45"/>
        </w:numPr>
        <w:spacing w:before="280" w:after="0" w:line="240" w:lineRule="auto"/>
        <w:ind w:left="1080" w:firstLine="0"/>
        <w:rPr>
          <w:rFonts w:ascii="Arial" w:eastAsia="Arial" w:hAnsi="Arial" w:cs="Arial"/>
        </w:rPr>
      </w:pPr>
      <w:r>
        <w:rPr>
          <w:rFonts w:ascii="Arial" w:eastAsia="Arial" w:hAnsi="Arial" w:cs="Arial"/>
        </w:rPr>
        <w:t>Comprender los postulados del Modelo Educativo y el concepto de Cultura Básica.  </w:t>
      </w:r>
    </w:p>
    <w:p w14:paraId="0000002B" w14:textId="0D5507EE" w:rsidR="00405129" w:rsidRDefault="006A1FF1">
      <w:pPr>
        <w:numPr>
          <w:ilvl w:val="0"/>
          <w:numId w:val="45"/>
        </w:numPr>
        <w:spacing w:after="0" w:line="240" w:lineRule="auto"/>
        <w:ind w:left="1080" w:firstLine="0"/>
        <w:jc w:val="both"/>
        <w:rPr>
          <w:rFonts w:ascii="Arial" w:eastAsia="Arial" w:hAnsi="Arial" w:cs="Arial"/>
        </w:rPr>
      </w:pPr>
      <w:r>
        <w:rPr>
          <w:rFonts w:ascii="Arial" w:eastAsia="Arial" w:hAnsi="Arial" w:cs="Arial"/>
        </w:rPr>
        <w:t>Determinar la importancia de la ética en el ejercicio de la docencia</w:t>
      </w:r>
      <w:sdt>
        <w:sdtPr>
          <w:tag w:val="goog_rdk_4"/>
          <w:id w:val="2081933723"/>
        </w:sdtPr>
        <w:sdtContent>
          <w:del w:id="5" w:author="Misael Domínguez Hernández" w:date="2024-10-23T12:31:00Z">
            <w:r>
              <w:rPr>
                <w:rFonts w:ascii="Arial" w:eastAsia="Arial" w:hAnsi="Arial" w:cs="Arial"/>
              </w:rPr>
              <w:delText xml:space="preserve"> en el CCH</w:delText>
            </w:r>
          </w:del>
        </w:sdtContent>
      </w:sdt>
      <w:r>
        <w:rPr>
          <w:rFonts w:ascii="Arial" w:eastAsia="Arial" w:hAnsi="Arial" w:cs="Arial"/>
        </w:rPr>
        <w:t xml:space="preserve"> </w:t>
      </w:r>
      <w:commentRangeStart w:id="6"/>
      <w:r w:rsidR="00E47045">
        <w:rPr>
          <w:rFonts w:ascii="Arial" w:eastAsia="Arial" w:hAnsi="Arial" w:cs="Arial"/>
        </w:rPr>
        <w:t xml:space="preserve">en el CCH </w:t>
      </w:r>
      <w:commentRangeEnd w:id="6"/>
      <w:r w:rsidR="00E47045">
        <w:rPr>
          <w:rStyle w:val="Refdecomentario"/>
          <w:rFonts w:ascii="Arial" w:eastAsia="Times New Roman" w:hAnsi="Arial" w:cs="Times New Roman"/>
          <w:lang w:eastAsia="es-ES"/>
        </w:rPr>
        <w:commentReference w:id="6"/>
      </w:r>
      <w:r>
        <w:rPr>
          <w:rFonts w:ascii="Arial" w:eastAsia="Arial" w:hAnsi="Arial" w:cs="Arial"/>
        </w:rPr>
        <w:t xml:space="preserve">e identificar los principales derechos y obligaciones </w:t>
      </w:r>
      <w:commentRangeStart w:id="7"/>
      <w:r w:rsidR="00EF4EC5">
        <w:rPr>
          <w:rFonts w:ascii="Arial" w:eastAsia="Arial" w:hAnsi="Arial" w:cs="Arial"/>
        </w:rPr>
        <w:t xml:space="preserve">de los profesores </w:t>
      </w:r>
      <w:commentRangeEnd w:id="7"/>
      <w:r w:rsidR="00EF4EC5">
        <w:rPr>
          <w:rStyle w:val="Refdecomentario"/>
          <w:rFonts w:ascii="Arial" w:eastAsia="Times New Roman" w:hAnsi="Arial" w:cs="Times New Roman"/>
          <w:lang w:eastAsia="es-ES"/>
        </w:rPr>
        <w:commentReference w:id="7"/>
      </w:r>
      <w:r>
        <w:rPr>
          <w:rFonts w:ascii="Arial" w:eastAsia="Arial" w:hAnsi="Arial" w:cs="Arial"/>
        </w:rPr>
        <w:t>dentro de la UNAM y el CCH.  </w:t>
      </w:r>
    </w:p>
    <w:p w14:paraId="0000002C" w14:textId="77777777" w:rsidR="00405129" w:rsidRDefault="006A1FF1">
      <w:pPr>
        <w:numPr>
          <w:ilvl w:val="0"/>
          <w:numId w:val="45"/>
        </w:numPr>
        <w:spacing w:after="280" w:line="240" w:lineRule="auto"/>
        <w:ind w:left="1080" w:firstLine="0"/>
        <w:jc w:val="both"/>
        <w:rPr>
          <w:rFonts w:ascii="Arial" w:eastAsia="Arial" w:hAnsi="Arial" w:cs="Arial"/>
        </w:rPr>
      </w:pPr>
      <w:r>
        <w:rPr>
          <w:rFonts w:ascii="Arial" w:eastAsia="Arial" w:hAnsi="Arial" w:cs="Arial"/>
        </w:rPr>
        <w:t>Reflexionar sobre la propia práctica docente con base en los postulados del Modelo Educativo del CCH.  </w:t>
      </w:r>
    </w:p>
    <w:p w14:paraId="0000002D" w14:textId="77777777" w:rsidR="00405129" w:rsidRDefault="006A1FF1">
      <w:pPr>
        <w:spacing w:before="225" w:after="30" w:line="240" w:lineRule="auto"/>
        <w:rPr>
          <w:rFonts w:ascii="Times New Roman" w:eastAsia="Times New Roman" w:hAnsi="Times New Roman" w:cs="Times New Roman"/>
          <w:sz w:val="24"/>
          <w:szCs w:val="24"/>
        </w:rPr>
      </w:pPr>
      <w:r>
        <w:rPr>
          <w:rFonts w:ascii="Arial" w:eastAsia="Arial" w:hAnsi="Arial" w:cs="Arial"/>
          <w:b/>
          <w:color w:val="FF6000"/>
          <w:sz w:val="27"/>
          <w:szCs w:val="27"/>
        </w:rPr>
        <w:t>Temáticas:</w:t>
      </w:r>
      <w:r>
        <w:rPr>
          <w:rFonts w:ascii="Arial" w:eastAsia="Arial" w:hAnsi="Arial" w:cs="Arial"/>
          <w:color w:val="FF6000"/>
          <w:sz w:val="27"/>
          <w:szCs w:val="27"/>
        </w:rPr>
        <w:t> </w:t>
      </w:r>
    </w:p>
    <w:p w14:paraId="0000002E" w14:textId="77777777" w:rsidR="00405129" w:rsidRDefault="006A1FF1">
      <w:pPr>
        <w:numPr>
          <w:ilvl w:val="0"/>
          <w:numId w:val="48"/>
        </w:numPr>
        <w:spacing w:before="280" w:after="0" w:line="240" w:lineRule="auto"/>
        <w:ind w:left="1800" w:firstLine="0"/>
        <w:rPr>
          <w:rFonts w:ascii="Arial" w:eastAsia="Arial" w:hAnsi="Arial" w:cs="Arial"/>
        </w:rPr>
      </w:pPr>
      <w:r>
        <w:rPr>
          <w:rFonts w:ascii="Arial" w:eastAsia="Arial" w:hAnsi="Arial" w:cs="Arial"/>
        </w:rPr>
        <w:t>Postulados </w:t>
      </w:r>
    </w:p>
    <w:p w14:paraId="0000002F" w14:textId="77777777" w:rsidR="00405129" w:rsidRDefault="006A1FF1">
      <w:pPr>
        <w:numPr>
          <w:ilvl w:val="0"/>
          <w:numId w:val="48"/>
        </w:numPr>
        <w:spacing w:after="0" w:line="240" w:lineRule="auto"/>
        <w:ind w:left="1800" w:firstLine="0"/>
        <w:rPr>
          <w:rFonts w:ascii="Arial" w:eastAsia="Arial" w:hAnsi="Arial" w:cs="Arial"/>
        </w:rPr>
      </w:pPr>
      <w:r>
        <w:rPr>
          <w:rFonts w:ascii="Arial" w:eastAsia="Arial" w:hAnsi="Arial" w:cs="Arial"/>
        </w:rPr>
        <w:t>Cultura Básica </w:t>
      </w:r>
    </w:p>
    <w:p w14:paraId="00000030" w14:textId="77777777" w:rsidR="00405129" w:rsidRDefault="006A1FF1">
      <w:pPr>
        <w:numPr>
          <w:ilvl w:val="0"/>
          <w:numId w:val="48"/>
        </w:numPr>
        <w:spacing w:after="0" w:line="240" w:lineRule="auto"/>
        <w:ind w:left="1800" w:firstLine="0"/>
        <w:rPr>
          <w:rFonts w:ascii="Arial" w:eastAsia="Arial" w:hAnsi="Arial" w:cs="Arial"/>
        </w:rPr>
      </w:pPr>
      <w:r>
        <w:rPr>
          <w:rFonts w:ascii="Arial" w:eastAsia="Arial" w:hAnsi="Arial" w:cs="Arial"/>
        </w:rPr>
        <w:t>Ética y marco normativo de la docencia en la UNAM y el CCH </w:t>
      </w:r>
    </w:p>
    <w:p w14:paraId="00000031" w14:textId="5ECDA9A6" w:rsidR="00405129" w:rsidRDefault="3B8ABD01">
      <w:pPr>
        <w:numPr>
          <w:ilvl w:val="0"/>
          <w:numId w:val="48"/>
        </w:numPr>
        <w:spacing w:after="0" w:line="240" w:lineRule="auto"/>
        <w:ind w:left="1800" w:firstLine="0"/>
        <w:rPr>
          <w:rFonts w:ascii="Arial" w:eastAsia="Arial" w:hAnsi="Arial" w:cs="Arial"/>
        </w:rPr>
      </w:pPr>
      <w:r w:rsidRPr="0B9C7A87">
        <w:rPr>
          <w:rFonts w:ascii="Arial" w:eastAsia="Arial" w:hAnsi="Arial" w:cs="Arial"/>
        </w:rPr>
        <w:t>Derechos y obligaciones (alumn</w:t>
      </w:r>
      <w:sdt>
        <w:sdtPr>
          <w:tag w:val="goog_rdk_7"/>
          <w:id w:val="917833913"/>
        </w:sdtPr>
        <w:sdtContent>
          <w:r w:rsidRPr="0B9C7A87">
            <w:rPr>
              <w:rFonts w:ascii="Arial" w:eastAsia="Arial" w:hAnsi="Arial" w:cs="Arial"/>
            </w:rPr>
            <w:t>ado</w:t>
          </w:r>
        </w:sdtContent>
      </w:sdt>
      <w:r>
        <w:t xml:space="preserve"> y profes</w:t>
      </w:r>
      <w:r w:rsidRPr="0B9C7A87">
        <w:rPr>
          <w:rFonts w:ascii="Arial" w:eastAsia="Arial" w:hAnsi="Arial" w:cs="Arial"/>
        </w:rPr>
        <w:t>or</w:t>
      </w:r>
      <w:sdt>
        <w:sdtPr>
          <w:tag w:val="goog_rdk_9"/>
          <w:id w:val="1417054667"/>
        </w:sdtPr>
        <w:sdtContent>
          <w:r w:rsidRPr="0B9C7A87">
            <w:rPr>
              <w:rFonts w:ascii="Arial" w:eastAsia="Arial" w:hAnsi="Arial" w:cs="Arial"/>
            </w:rPr>
            <w:t>ado</w:t>
          </w:r>
        </w:sdtContent>
      </w:sdt>
      <w:r w:rsidRPr="0B9C7A87">
        <w:rPr>
          <w:rFonts w:ascii="Arial" w:eastAsia="Arial" w:hAnsi="Arial" w:cs="Arial"/>
        </w:rPr>
        <w:t>) </w:t>
      </w:r>
    </w:p>
    <w:p w14:paraId="00000032" w14:textId="77777777" w:rsidR="00405129" w:rsidRDefault="006A1FF1">
      <w:pPr>
        <w:numPr>
          <w:ilvl w:val="0"/>
          <w:numId w:val="48"/>
        </w:numPr>
        <w:spacing w:after="280" w:line="240" w:lineRule="auto"/>
        <w:ind w:left="1800" w:firstLine="0"/>
        <w:rPr>
          <w:rFonts w:ascii="Arial" w:eastAsia="Arial" w:hAnsi="Arial" w:cs="Arial"/>
        </w:rPr>
      </w:pPr>
      <w:r>
        <w:rPr>
          <w:rFonts w:ascii="Arial" w:eastAsia="Arial" w:hAnsi="Arial" w:cs="Arial"/>
        </w:rPr>
        <w:t>Autorreconocimiento de la práctica docente </w:t>
      </w:r>
    </w:p>
    <w:p w14:paraId="00000033" w14:textId="18E1C6A3" w:rsidR="00405129" w:rsidRDefault="006A1FF1">
      <w:pPr>
        <w:shd w:val="clear" w:color="auto" w:fill="FFFFFF"/>
        <w:spacing w:before="300" w:after="150" w:line="240" w:lineRule="auto"/>
        <w:rPr>
          <w:rFonts w:ascii="Arial" w:eastAsia="Arial" w:hAnsi="Arial" w:cs="Arial"/>
          <w:b/>
          <w:color w:val="F68B33"/>
          <w:sz w:val="36"/>
          <w:szCs w:val="36"/>
        </w:rPr>
      </w:pPr>
      <w:r>
        <w:rPr>
          <w:rFonts w:ascii="Arial" w:eastAsia="Arial" w:hAnsi="Arial" w:cs="Arial"/>
          <w:b/>
          <w:color w:val="F68B33"/>
          <w:sz w:val="36"/>
          <w:szCs w:val="36"/>
        </w:rPr>
        <w:t>El CCH en el contexto universitario y nacional </w:t>
      </w:r>
    </w:p>
    <w:p w14:paraId="6B4775D9" w14:textId="77777777" w:rsidR="00E47045" w:rsidRPr="00E47045" w:rsidRDefault="00E47045" w:rsidP="00E47045">
      <w:pPr>
        <w:spacing w:before="100" w:beforeAutospacing="1" w:after="100" w:afterAutospacing="1" w:line="240" w:lineRule="auto"/>
        <w:jc w:val="both"/>
        <w:rPr>
          <w:rFonts w:ascii="Arial" w:eastAsia="Times New Roman" w:hAnsi="Arial" w:cs="Arial"/>
          <w:lang w:val="es-MX"/>
        </w:rPr>
      </w:pPr>
      <w:commentRangeStart w:id="8"/>
      <w:r w:rsidRPr="00E47045">
        <w:rPr>
          <w:rFonts w:ascii="Arial" w:eastAsia="Times New Roman" w:hAnsi="Arial" w:cs="Arial"/>
          <w:lang w:val="es-MX"/>
        </w:rPr>
        <w:t>El bachillerato universitario atiende a una población de 106,863 jóvenes, de los cuales 33,992 son de primer ingreso. El Colegio de Ciencias y Humanidades acoge en sus cinco planteles a casi un 54%, lo que corresponde a 56,990 alumnos y alumnas, quienes son atendidos por 3, 096 docentes (cifras de 2023).</w:t>
      </w:r>
    </w:p>
    <w:p w14:paraId="2F81097B" w14:textId="77777777" w:rsidR="00E47045" w:rsidRPr="00E47045" w:rsidRDefault="00E47045" w:rsidP="00E47045">
      <w:pPr>
        <w:spacing w:before="100" w:beforeAutospacing="1" w:after="100" w:afterAutospacing="1" w:line="240" w:lineRule="auto"/>
        <w:jc w:val="both"/>
        <w:rPr>
          <w:rFonts w:ascii="Arial" w:eastAsia="Times New Roman" w:hAnsi="Arial" w:cs="Arial"/>
          <w:lang w:val="es-MX"/>
        </w:rPr>
      </w:pPr>
      <w:r w:rsidRPr="00E47045">
        <w:rPr>
          <w:rFonts w:ascii="Arial" w:eastAsia="Times New Roman" w:hAnsi="Arial" w:cs="Arial"/>
          <w:lang w:val="es-MX"/>
        </w:rPr>
        <w:t xml:space="preserve">Ambos subsistemas constituyen referentes en la educación media superior a nivel nacional. La creación de la ENP hace más de 150 años representa el origen del bachillerato mexicano. Por su parte, el surgimiento del CCH hace 53 años, estableció un parteaguas debido al carácter innovador de su modelo educativo, cuya pertinencia y vigencia han sido refrendadas en diferentes momentos. </w:t>
      </w:r>
    </w:p>
    <w:p w14:paraId="04559312" w14:textId="77777777" w:rsidR="00E47045" w:rsidRPr="00E47045" w:rsidRDefault="00E47045" w:rsidP="00E47045">
      <w:pPr>
        <w:spacing w:before="100" w:beforeAutospacing="1" w:after="100" w:afterAutospacing="1" w:line="240" w:lineRule="auto"/>
        <w:jc w:val="both"/>
        <w:rPr>
          <w:rFonts w:ascii="Arial" w:eastAsia="Times New Roman" w:hAnsi="Arial" w:cs="Arial"/>
          <w:lang w:val="es-MX"/>
        </w:rPr>
      </w:pPr>
      <w:r w:rsidRPr="00E47045">
        <w:rPr>
          <w:rFonts w:ascii="Arial" w:eastAsia="Times New Roman" w:hAnsi="Arial" w:cs="Arial"/>
          <w:lang w:val="es-MX"/>
        </w:rPr>
        <w:t>Por lo anterior, el CCH tiene una enorme responsabilidad educativa. La formación que los jóvenes reciben en el bachillerato es trascendental para su vida personal y para el desarrollo del país.</w:t>
      </w:r>
    </w:p>
    <w:p w14:paraId="61F7D5C8" w14:textId="77777777" w:rsidR="00E47045" w:rsidRPr="00E47045" w:rsidRDefault="00E47045" w:rsidP="00E47045">
      <w:pPr>
        <w:spacing w:before="100" w:beforeAutospacing="1" w:after="100" w:afterAutospacing="1" w:line="240" w:lineRule="auto"/>
        <w:jc w:val="both"/>
        <w:rPr>
          <w:rFonts w:ascii="Arial" w:eastAsia="Times New Roman" w:hAnsi="Arial" w:cs="Arial"/>
          <w:lang w:val="es-MX"/>
        </w:rPr>
      </w:pPr>
      <w:r w:rsidRPr="00E47045">
        <w:rPr>
          <w:rFonts w:ascii="Arial" w:eastAsia="Times New Roman" w:hAnsi="Arial" w:cs="Arial"/>
          <w:lang w:val="es-MX"/>
        </w:rPr>
        <w:lastRenderedPageBreak/>
        <w:t>De acuerdo con estimaciones de la Comisión Económica para América Latina y el Caribe (CEPAL, 2010), la conclusión de este tipo educativo constituye el umbral necesario para estar fuera de la pobreza, pues permite acceder a mejores oportunidades de empleo. Asimismo, se ha demostrado que las personas que concluyen el bachillerato pueden acceder a una mejor calidad de vida pues desarrollan herramientas para participar en diversas esferas de la vida social y ejercer distintos derechos sociales (INEE, 2011). Por ejemplo, según datos del Instituto Nacional de Estadística y Geografía (INEGI), del total de estudiantes que concluyen su bachillerato, el 78.3% de ellos ha tenido cuando menos un trabajo (INEGI, 2019).</w:t>
      </w:r>
    </w:p>
    <w:p w14:paraId="7BD134FE" w14:textId="77777777" w:rsidR="00E47045" w:rsidRPr="00E47045" w:rsidRDefault="00E47045" w:rsidP="00E47045">
      <w:pPr>
        <w:spacing w:before="100" w:beforeAutospacing="1" w:after="100" w:afterAutospacing="1" w:line="240" w:lineRule="auto"/>
        <w:jc w:val="both"/>
        <w:rPr>
          <w:rFonts w:ascii="Arial" w:eastAsia="Times New Roman" w:hAnsi="Arial" w:cs="Arial"/>
          <w:lang w:val="es-MX"/>
        </w:rPr>
      </w:pPr>
      <w:r w:rsidRPr="00E47045">
        <w:rPr>
          <w:rFonts w:ascii="Arial" w:eastAsia="Times New Roman" w:hAnsi="Arial" w:cs="Arial"/>
          <w:lang w:val="es-MX"/>
        </w:rPr>
        <w:t xml:space="preserve">Los retos y desafíos para lograr la tarea anterior son significativos y numerosos. No obstante, hoy, como hace 53 años, la tarea de “educar más y mejor a un mayor número de mexicanos” sigue vigente. </w:t>
      </w:r>
      <w:commentRangeEnd w:id="8"/>
      <w:r>
        <w:rPr>
          <w:rStyle w:val="Refdecomentario"/>
          <w:rFonts w:ascii="Arial" w:eastAsia="Times New Roman" w:hAnsi="Arial" w:cs="Times New Roman"/>
          <w:lang w:eastAsia="es-ES"/>
        </w:rPr>
        <w:commentReference w:id="8"/>
      </w:r>
    </w:p>
    <w:p w14:paraId="288E1A62" w14:textId="77777777" w:rsidR="00E47045" w:rsidRPr="00E47045" w:rsidRDefault="00E47045" w:rsidP="00E47045">
      <w:pPr>
        <w:shd w:val="clear" w:color="auto" w:fill="FFFFFF"/>
        <w:spacing w:before="300" w:after="150" w:line="240" w:lineRule="auto"/>
        <w:jc w:val="both"/>
        <w:rPr>
          <w:rFonts w:ascii="Arial" w:eastAsia="Arial" w:hAnsi="Arial" w:cs="Arial"/>
          <w:b/>
          <w:color w:val="F68B33"/>
        </w:rPr>
      </w:pPr>
    </w:p>
    <w:p w14:paraId="00000038" w14:textId="77777777" w:rsidR="00405129" w:rsidRDefault="006A1FF1">
      <w:pPr>
        <w:spacing w:before="280" w:after="280" w:line="240" w:lineRule="auto"/>
        <w:jc w:val="both"/>
        <w:rPr>
          <w:rFonts w:ascii="Times New Roman" w:eastAsia="Times New Roman" w:hAnsi="Times New Roman" w:cs="Times New Roman"/>
          <w:sz w:val="36"/>
          <w:szCs w:val="36"/>
        </w:rPr>
      </w:pPr>
      <w:r>
        <w:rPr>
          <w:rFonts w:ascii="Arial" w:eastAsia="Arial" w:hAnsi="Arial" w:cs="Arial"/>
          <w:b/>
          <w:color w:val="F68B33"/>
          <w:sz w:val="36"/>
          <w:szCs w:val="36"/>
        </w:rPr>
        <w:t>Historia del CCH</w:t>
      </w:r>
      <w:r>
        <w:rPr>
          <w:rFonts w:ascii="Arial" w:eastAsia="Arial" w:hAnsi="Arial" w:cs="Arial"/>
          <w:color w:val="F68B33"/>
          <w:sz w:val="36"/>
          <w:szCs w:val="36"/>
        </w:rPr>
        <w:t> </w:t>
      </w:r>
    </w:p>
    <w:p w14:paraId="00000039" w14:textId="77777777"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highlight w:val="white"/>
        </w:rPr>
        <w:t>El CCH nace el 26 de enero de 1971, fecha en que el Consejo Universitario de la UNAM aprobó su creación. En esa época el rector de nuestra Máxima Casa de Estudios era el doctor Pablo González Casanova.</w:t>
      </w:r>
      <w:r>
        <w:rPr>
          <w:rFonts w:ascii="Arial" w:eastAsia="Arial" w:hAnsi="Arial" w:cs="Arial"/>
        </w:rPr>
        <w:t>  </w:t>
      </w:r>
    </w:p>
    <w:p w14:paraId="0000003A" w14:textId="23790B28"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highlight w:val="white"/>
        </w:rPr>
        <w:t xml:space="preserve">En aquellos años la creación del CCH coincide con la necesidad social de que un mayor número de jóvenes mexicanos, que vivían en el área metropolitana, tuvieran la oportunidad de contar con una educación </w:t>
      </w:r>
      <w:commentRangeStart w:id="9"/>
      <w:r w:rsidR="00EF4EC5">
        <w:rPr>
          <w:rFonts w:ascii="Arial" w:eastAsia="Arial" w:hAnsi="Arial" w:cs="Arial"/>
          <w:highlight w:val="white"/>
        </w:rPr>
        <w:t>a</w:t>
      </w:r>
      <w:commentRangeEnd w:id="9"/>
      <w:r w:rsidR="00EF4EC5">
        <w:rPr>
          <w:rStyle w:val="Refdecomentario"/>
          <w:rFonts w:ascii="Arial" w:eastAsia="Times New Roman" w:hAnsi="Arial" w:cs="Times New Roman"/>
          <w:lang w:eastAsia="es-ES"/>
        </w:rPr>
        <w:commentReference w:id="9"/>
      </w:r>
      <w:r w:rsidR="00EF4EC5">
        <w:rPr>
          <w:rFonts w:ascii="Arial" w:eastAsia="Arial" w:hAnsi="Arial" w:cs="Arial"/>
          <w:highlight w:val="white"/>
        </w:rPr>
        <w:t xml:space="preserve"> nivel </w:t>
      </w:r>
      <w:r>
        <w:rPr>
          <w:rFonts w:ascii="Arial" w:eastAsia="Arial" w:hAnsi="Arial" w:cs="Arial"/>
          <w:highlight w:val="white"/>
        </w:rPr>
        <w:t>medio superior. Al mismo tiempo, el Colegio surge como una opción educativa con una nueva perspectiva curricular y didáctica, que buscaba atender las dificultades del proceso de enseñanza-aprendizaje identificadas en aquél entonces. </w:t>
      </w:r>
      <w:r>
        <w:rPr>
          <w:rFonts w:ascii="Arial" w:eastAsia="Arial" w:hAnsi="Arial" w:cs="Arial"/>
        </w:rPr>
        <w:t>  </w:t>
      </w:r>
    </w:p>
    <w:p w14:paraId="0000003B" w14:textId="77777777"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highlight w:val="white"/>
        </w:rPr>
        <w:t>Para comprender lo que hoy se conoce como CCH, te presentamos algunos de los acontecimientos más relevantes de su historia:</w:t>
      </w:r>
      <w:r>
        <w:rPr>
          <w:rFonts w:ascii="Arial" w:eastAsia="Arial" w:hAnsi="Arial" w:cs="Arial"/>
        </w:rPr>
        <w:t>  </w:t>
      </w:r>
    </w:p>
    <w:p w14:paraId="0000003C" w14:textId="77777777" w:rsidR="00405129" w:rsidRDefault="006A1FF1">
      <w:pPr>
        <w:numPr>
          <w:ilvl w:val="0"/>
          <w:numId w:val="49"/>
        </w:numPr>
        <w:spacing w:before="280" w:after="0" w:line="240" w:lineRule="auto"/>
        <w:ind w:left="1080" w:firstLine="0"/>
        <w:rPr>
          <w:rFonts w:ascii="Arial" w:eastAsia="Arial" w:hAnsi="Arial" w:cs="Arial"/>
        </w:rPr>
      </w:pPr>
      <w:r>
        <w:rPr>
          <w:rFonts w:ascii="Arial" w:eastAsia="Arial" w:hAnsi="Arial" w:cs="Arial"/>
          <w:highlight w:val="white"/>
        </w:rPr>
        <w:t>En el inicio Roger Díaz de Cossío, Coordinador de Ciencias de la UNAM, encabezó a 80 destacados universitarios para elaborar el Plan y los Programas de Estudio.</w:t>
      </w:r>
      <w:r>
        <w:rPr>
          <w:rFonts w:ascii="Arial" w:eastAsia="Arial" w:hAnsi="Arial" w:cs="Arial"/>
        </w:rPr>
        <w:t> </w:t>
      </w:r>
    </w:p>
    <w:p w14:paraId="0000003D" w14:textId="77777777" w:rsidR="00405129" w:rsidRDefault="006A1FF1">
      <w:pPr>
        <w:numPr>
          <w:ilvl w:val="0"/>
          <w:numId w:val="49"/>
        </w:numPr>
        <w:spacing w:after="0" w:line="240" w:lineRule="auto"/>
        <w:ind w:left="1080" w:firstLine="0"/>
        <w:rPr>
          <w:rFonts w:ascii="Arial" w:eastAsia="Arial" w:hAnsi="Arial" w:cs="Arial"/>
        </w:rPr>
      </w:pPr>
      <w:r>
        <w:rPr>
          <w:rFonts w:ascii="Arial" w:eastAsia="Arial" w:hAnsi="Arial" w:cs="Arial"/>
          <w:highlight w:val="white"/>
        </w:rPr>
        <w:t>Con la participación de los coordinadores de Ciencias y Humanidades de la Universidad, Guillermo Soberón y Rubén Bonifaz Nuño; de los directores de las facultades de Filosofía y Letras, Ciencias, Química y Ciencias Políticas y Sociales, Ricardo Guerra Tejeda, Juan Manuel Lozano, José F. Herrán y Víctor Flores Olea y del director de la Escuela Nacional Preparatoria, Moisés Hurtado G. respectivamente; González Casanova elaboró un plan para crear un sistema innovador que se denominó Colegio de Ciencias y Humanidades.</w:t>
      </w:r>
      <w:r>
        <w:rPr>
          <w:rFonts w:ascii="Arial" w:eastAsia="Arial" w:hAnsi="Arial" w:cs="Arial"/>
        </w:rPr>
        <w:t> </w:t>
      </w:r>
    </w:p>
    <w:p w14:paraId="0000003E" w14:textId="77777777" w:rsidR="00405129" w:rsidRDefault="006A1FF1">
      <w:pPr>
        <w:numPr>
          <w:ilvl w:val="0"/>
          <w:numId w:val="49"/>
        </w:numPr>
        <w:spacing w:after="0" w:line="240" w:lineRule="auto"/>
        <w:ind w:left="1080" w:firstLine="0"/>
        <w:rPr>
          <w:rFonts w:ascii="Arial" w:eastAsia="Arial" w:hAnsi="Arial" w:cs="Arial"/>
        </w:rPr>
      </w:pPr>
      <w:r>
        <w:rPr>
          <w:rFonts w:ascii="Arial" w:eastAsia="Arial" w:hAnsi="Arial" w:cs="Arial"/>
          <w:highlight w:val="white"/>
        </w:rPr>
        <w:t>El 12 de abril de 1971, abrieron sus puertas para recibir a las primeras generaciones de estudiantes, los planteles Azcapotzalco, Naucalpan y Vallejo, al siguiente año iniciaron actividades Oriente y Sur.</w:t>
      </w:r>
      <w:r>
        <w:rPr>
          <w:rFonts w:ascii="Arial" w:eastAsia="Arial" w:hAnsi="Arial" w:cs="Arial"/>
        </w:rPr>
        <w:t> </w:t>
      </w:r>
    </w:p>
    <w:p w14:paraId="0000003F" w14:textId="77777777" w:rsidR="00405129" w:rsidRDefault="006A1FF1">
      <w:pPr>
        <w:numPr>
          <w:ilvl w:val="0"/>
          <w:numId w:val="49"/>
        </w:numPr>
        <w:spacing w:after="0" w:line="240" w:lineRule="auto"/>
        <w:ind w:left="1080" w:firstLine="0"/>
        <w:rPr>
          <w:rFonts w:ascii="Arial" w:eastAsia="Arial" w:hAnsi="Arial" w:cs="Arial"/>
        </w:rPr>
      </w:pPr>
      <w:r>
        <w:rPr>
          <w:rFonts w:ascii="Arial" w:eastAsia="Arial" w:hAnsi="Arial" w:cs="Arial"/>
          <w:highlight w:val="white"/>
        </w:rPr>
        <w:t>En 1992 se crea el Consejo Técnico, máximo órgano rector del Colegio.</w:t>
      </w:r>
      <w:r>
        <w:rPr>
          <w:rFonts w:ascii="Arial" w:eastAsia="Arial" w:hAnsi="Arial" w:cs="Arial"/>
        </w:rPr>
        <w:t> </w:t>
      </w:r>
    </w:p>
    <w:p w14:paraId="00000040" w14:textId="1391154E" w:rsidR="00405129" w:rsidRDefault="006A1FF1">
      <w:pPr>
        <w:numPr>
          <w:ilvl w:val="0"/>
          <w:numId w:val="49"/>
        </w:numPr>
        <w:spacing w:after="0" w:line="240" w:lineRule="auto"/>
        <w:ind w:left="1080" w:firstLine="0"/>
        <w:rPr>
          <w:rFonts w:ascii="Arial" w:eastAsia="Arial" w:hAnsi="Arial" w:cs="Arial"/>
        </w:rPr>
      </w:pPr>
      <w:r>
        <w:rPr>
          <w:rFonts w:ascii="Arial" w:eastAsia="Arial" w:hAnsi="Arial" w:cs="Arial"/>
          <w:highlight w:val="white"/>
        </w:rPr>
        <w:t>En 1996 se actualiza el Plan de Estudios, con el objetivo de responder a las nuevas necesidades de adquisición de conocimientos y el desarrollo de habilidades acordes a los tiempos que se</w:t>
      </w:r>
      <w:r w:rsidR="00EF4EC5">
        <w:rPr>
          <w:rFonts w:ascii="Arial" w:eastAsia="Arial" w:hAnsi="Arial" w:cs="Arial"/>
          <w:highlight w:val="white"/>
        </w:rPr>
        <w:t xml:space="preserve"> </w:t>
      </w:r>
      <w:commentRangeStart w:id="10"/>
      <w:r w:rsidR="00EF4EC5">
        <w:rPr>
          <w:rFonts w:ascii="Arial" w:eastAsia="Arial" w:hAnsi="Arial" w:cs="Arial"/>
          <w:highlight w:val="white"/>
        </w:rPr>
        <w:t>viven</w:t>
      </w:r>
      <w:commentRangeEnd w:id="10"/>
      <w:r w:rsidR="00EF4EC5">
        <w:rPr>
          <w:rStyle w:val="Refdecomentario"/>
          <w:rFonts w:ascii="Arial" w:eastAsia="Times New Roman" w:hAnsi="Arial" w:cs="Times New Roman"/>
          <w:lang w:eastAsia="es-ES"/>
        </w:rPr>
        <w:commentReference w:id="10"/>
      </w:r>
      <w:r>
        <w:rPr>
          <w:rFonts w:ascii="Arial" w:eastAsia="Arial" w:hAnsi="Arial" w:cs="Arial"/>
          <w:highlight w:val="white"/>
        </w:rPr>
        <w:t>.</w:t>
      </w:r>
      <w:r>
        <w:rPr>
          <w:rFonts w:ascii="Arial" w:eastAsia="Arial" w:hAnsi="Arial" w:cs="Arial"/>
        </w:rPr>
        <w:t> </w:t>
      </w:r>
    </w:p>
    <w:p w14:paraId="00000041" w14:textId="77777777" w:rsidR="00405129" w:rsidRDefault="006A1FF1">
      <w:pPr>
        <w:numPr>
          <w:ilvl w:val="0"/>
          <w:numId w:val="49"/>
        </w:numPr>
        <w:spacing w:after="0" w:line="240" w:lineRule="auto"/>
        <w:ind w:left="1080" w:firstLine="0"/>
        <w:rPr>
          <w:rFonts w:ascii="Arial" w:eastAsia="Arial" w:hAnsi="Arial" w:cs="Arial"/>
        </w:rPr>
      </w:pPr>
      <w:r>
        <w:rPr>
          <w:rFonts w:ascii="Arial" w:eastAsia="Arial" w:hAnsi="Arial" w:cs="Arial"/>
          <w:highlight w:val="white"/>
        </w:rPr>
        <w:lastRenderedPageBreak/>
        <w:t>En 1997 obtiene el rango de Escuela Nacional.</w:t>
      </w:r>
      <w:r>
        <w:rPr>
          <w:rFonts w:ascii="Arial" w:eastAsia="Arial" w:hAnsi="Arial" w:cs="Arial"/>
        </w:rPr>
        <w:t> </w:t>
      </w:r>
    </w:p>
    <w:p w14:paraId="00000042" w14:textId="77777777" w:rsidR="00405129" w:rsidRDefault="006A1FF1">
      <w:pPr>
        <w:numPr>
          <w:ilvl w:val="0"/>
          <w:numId w:val="49"/>
        </w:numPr>
        <w:spacing w:after="0" w:line="240" w:lineRule="auto"/>
        <w:ind w:left="1080" w:firstLine="0"/>
        <w:rPr>
          <w:rFonts w:ascii="Arial" w:eastAsia="Arial" w:hAnsi="Arial" w:cs="Arial"/>
        </w:rPr>
      </w:pPr>
      <w:r>
        <w:rPr>
          <w:rFonts w:ascii="Arial" w:eastAsia="Arial" w:hAnsi="Arial" w:cs="Arial"/>
          <w:highlight w:val="white"/>
        </w:rPr>
        <w:t>En 1998 se instala la Dirección General.</w:t>
      </w:r>
      <w:r>
        <w:rPr>
          <w:rFonts w:ascii="Arial" w:eastAsia="Arial" w:hAnsi="Arial" w:cs="Arial"/>
        </w:rPr>
        <w:t> </w:t>
      </w:r>
    </w:p>
    <w:p w14:paraId="43D386F7" w14:textId="77777777" w:rsidR="003B0DBE" w:rsidRDefault="006A1FF1" w:rsidP="003B0DBE">
      <w:pPr>
        <w:numPr>
          <w:ilvl w:val="0"/>
          <w:numId w:val="49"/>
        </w:numPr>
        <w:spacing w:after="0" w:line="240" w:lineRule="auto"/>
        <w:ind w:left="1080" w:firstLine="0"/>
        <w:rPr>
          <w:rFonts w:ascii="Arial" w:eastAsia="Arial" w:hAnsi="Arial" w:cs="Arial"/>
        </w:rPr>
      </w:pPr>
      <w:commentRangeStart w:id="11"/>
      <w:r>
        <w:rPr>
          <w:rFonts w:ascii="Arial" w:eastAsia="Arial" w:hAnsi="Arial" w:cs="Arial"/>
          <w:highlight w:val="white"/>
        </w:rPr>
        <w:t>En</w:t>
      </w:r>
      <w:commentRangeEnd w:id="11"/>
      <w:r w:rsidR="00EF4EC5">
        <w:rPr>
          <w:rStyle w:val="Refdecomentario"/>
          <w:rFonts w:ascii="Arial" w:eastAsia="Times New Roman" w:hAnsi="Arial" w:cs="Times New Roman"/>
          <w:lang w:eastAsia="es-ES"/>
        </w:rPr>
        <w:commentReference w:id="11"/>
      </w:r>
      <w:r w:rsidR="00EF4EC5">
        <w:rPr>
          <w:rFonts w:ascii="Arial" w:eastAsia="Arial" w:hAnsi="Arial" w:cs="Arial"/>
          <w:highlight w:val="white"/>
        </w:rPr>
        <w:t xml:space="preserve"> </w:t>
      </w:r>
      <w:r>
        <w:rPr>
          <w:rFonts w:ascii="Arial" w:eastAsia="Arial" w:hAnsi="Arial" w:cs="Arial"/>
          <w:highlight w:val="white"/>
        </w:rPr>
        <w:t>2002 y 2004 se realizó una revisión y ajuste de los Programas de Estudio.</w:t>
      </w:r>
      <w:r>
        <w:rPr>
          <w:rFonts w:ascii="Arial" w:eastAsia="Arial" w:hAnsi="Arial" w:cs="Arial"/>
        </w:rPr>
        <w:t> </w:t>
      </w:r>
    </w:p>
    <w:p w14:paraId="2157A08E" w14:textId="62A089CE" w:rsidR="003B0DBE" w:rsidRPr="003B0DBE" w:rsidRDefault="003B0DBE" w:rsidP="003B0DBE">
      <w:pPr>
        <w:numPr>
          <w:ilvl w:val="0"/>
          <w:numId w:val="49"/>
        </w:numPr>
        <w:spacing w:after="0" w:line="240" w:lineRule="auto"/>
        <w:ind w:left="1080" w:firstLine="0"/>
        <w:rPr>
          <w:rFonts w:ascii="Arial" w:eastAsia="Arial" w:hAnsi="Arial" w:cs="Arial"/>
        </w:rPr>
      </w:pPr>
      <w:commentRangeStart w:id="12"/>
      <w:r w:rsidRPr="003B0DBE">
        <w:rPr>
          <w:rFonts w:ascii="Arial" w:eastAsia="Times New Roman" w:hAnsi="Arial" w:cs="Arial"/>
          <w:lang w:val="es-MX"/>
        </w:rPr>
        <w:t xml:space="preserve">Desde 2009 y hasta 2016, se desarrolló un proceso de actualización de los Programas de Estudio de sus 32 materias curriculares. </w:t>
      </w:r>
    </w:p>
    <w:p w14:paraId="6042B1F3" w14:textId="16996860" w:rsidR="003B0DBE" w:rsidRPr="003B0DBE" w:rsidRDefault="003B0DBE" w:rsidP="003B0DBE">
      <w:pPr>
        <w:numPr>
          <w:ilvl w:val="0"/>
          <w:numId w:val="49"/>
        </w:numPr>
        <w:spacing w:after="0" w:line="240" w:lineRule="auto"/>
        <w:ind w:left="1080" w:firstLine="0"/>
        <w:rPr>
          <w:rFonts w:ascii="Arial" w:eastAsia="Arial" w:hAnsi="Arial" w:cs="Arial"/>
        </w:rPr>
      </w:pPr>
      <w:r w:rsidRPr="003B0DBE">
        <w:rPr>
          <w:rFonts w:ascii="Arial" w:eastAsia="Times New Roman" w:hAnsi="Arial" w:cs="Arial"/>
          <w:lang w:val="es-MX"/>
        </w:rPr>
        <w:t xml:space="preserve">  Actualmente se desarrolla un proceso de revisión y ajuste de los Programas de Estudio.</w:t>
      </w:r>
      <w:commentRangeEnd w:id="12"/>
      <w:r w:rsidRPr="003B0DBE">
        <w:rPr>
          <w:rStyle w:val="Refdecomentario"/>
          <w:rFonts w:ascii="Arial" w:eastAsia="Times New Roman" w:hAnsi="Arial" w:cs="Arial"/>
          <w:sz w:val="22"/>
          <w:szCs w:val="22"/>
          <w:lang w:eastAsia="es-ES"/>
        </w:rPr>
        <w:commentReference w:id="12"/>
      </w:r>
    </w:p>
    <w:p w14:paraId="306EDD84" w14:textId="2834CB19" w:rsidR="003B0DBE" w:rsidRDefault="003B0DBE" w:rsidP="003B0DBE">
      <w:pPr>
        <w:spacing w:after="0" w:line="240" w:lineRule="auto"/>
        <w:rPr>
          <w:rFonts w:ascii="Times New Roman" w:eastAsia="Times New Roman" w:hAnsi="Times New Roman" w:cs="Times New Roman"/>
          <w:sz w:val="24"/>
          <w:szCs w:val="24"/>
          <w:lang w:val="es-MX"/>
        </w:rPr>
      </w:pPr>
    </w:p>
    <w:p w14:paraId="00000048" w14:textId="77777777" w:rsidR="00405129" w:rsidRDefault="006A1FF1">
      <w:pPr>
        <w:spacing w:after="0" w:line="240" w:lineRule="auto"/>
        <w:ind w:left="720"/>
        <w:rPr>
          <w:rFonts w:ascii="Times New Roman" w:eastAsia="Times New Roman" w:hAnsi="Times New Roman" w:cs="Times New Roman"/>
          <w:sz w:val="24"/>
          <w:szCs w:val="24"/>
        </w:rPr>
      </w:pPr>
      <w:r>
        <w:rPr>
          <w:rFonts w:ascii="Arial" w:eastAsia="Arial" w:hAnsi="Arial" w:cs="Arial"/>
        </w:rPr>
        <w:t> </w:t>
      </w:r>
    </w:p>
    <w:p w14:paraId="00000049" w14:textId="77777777" w:rsidR="00405129" w:rsidRDefault="006A1FF1">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b/>
          <w:color w:val="ED7D31"/>
        </w:rPr>
        <w:t>Para reflexionar</w:t>
      </w:r>
      <w:r>
        <w:rPr>
          <w:rFonts w:ascii="Arial" w:eastAsia="Arial" w:hAnsi="Arial" w:cs="Arial"/>
          <w:color w:val="ED7D31"/>
        </w:rPr>
        <w:t> </w:t>
      </w:r>
    </w:p>
    <w:p w14:paraId="0000004A" w14:textId="77777777" w:rsidR="00405129" w:rsidRDefault="006A1FF1">
      <w:pPr>
        <w:spacing w:after="0" w:line="240" w:lineRule="auto"/>
        <w:jc w:val="both"/>
        <w:rPr>
          <w:rFonts w:ascii="Times New Roman" w:eastAsia="Times New Roman" w:hAnsi="Times New Roman" w:cs="Times New Roman"/>
          <w:sz w:val="24"/>
          <w:szCs w:val="24"/>
        </w:rPr>
      </w:pPr>
      <w:r>
        <w:rPr>
          <w:rFonts w:ascii="Arial" w:eastAsia="Arial" w:hAnsi="Arial" w:cs="Arial"/>
        </w:rPr>
        <w:t>¿Qué semejanzas y diferencias podemos identificar entre el contexto socioeconómico y político en el que surge el Colegio y el contexto actual? </w:t>
      </w:r>
    </w:p>
    <w:p w14:paraId="0000004B" w14:textId="77777777" w:rsidR="00405129" w:rsidRDefault="006A1FF1">
      <w:pPr>
        <w:spacing w:after="0" w:line="240" w:lineRule="auto"/>
        <w:jc w:val="both"/>
        <w:rPr>
          <w:rFonts w:ascii="Times New Roman" w:eastAsia="Times New Roman" w:hAnsi="Times New Roman" w:cs="Times New Roman"/>
          <w:sz w:val="24"/>
          <w:szCs w:val="24"/>
        </w:rPr>
      </w:pPr>
      <w:r>
        <w:rPr>
          <w:rFonts w:ascii="Arial" w:eastAsia="Arial" w:hAnsi="Arial" w:cs="Arial"/>
        </w:rPr>
        <w:t> </w:t>
      </w:r>
    </w:p>
    <w:p w14:paraId="0000004C" w14:textId="77777777" w:rsidR="00405129" w:rsidRDefault="006A1FF1">
      <w:pPr>
        <w:spacing w:after="0" w:line="240" w:lineRule="auto"/>
        <w:jc w:val="both"/>
        <w:rPr>
          <w:rFonts w:ascii="Times New Roman" w:eastAsia="Times New Roman" w:hAnsi="Times New Roman" w:cs="Times New Roman"/>
          <w:sz w:val="24"/>
          <w:szCs w:val="24"/>
        </w:rPr>
      </w:pPr>
      <w:r>
        <w:rPr>
          <w:rFonts w:ascii="Arial" w:eastAsia="Arial" w:hAnsi="Arial" w:cs="Arial"/>
        </w:rPr>
        <w:t>¿De qué manera influye este contexto en la misión del Colegio? </w:t>
      </w:r>
    </w:p>
    <w:p w14:paraId="0000004D" w14:textId="77777777" w:rsidR="00405129" w:rsidRDefault="006A1FF1">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color w:val="58595B"/>
          <w:sz w:val="21"/>
          <w:szCs w:val="21"/>
        </w:rPr>
        <w:t> </w:t>
      </w:r>
    </w:p>
    <w:p w14:paraId="0000004E" w14:textId="77777777" w:rsidR="00405129" w:rsidRDefault="006A1FF1">
      <w:pPr>
        <w:spacing w:before="280" w:after="280" w:line="240" w:lineRule="auto"/>
        <w:jc w:val="both"/>
        <w:rPr>
          <w:rFonts w:ascii="Times New Roman" w:eastAsia="Times New Roman" w:hAnsi="Times New Roman" w:cs="Times New Roman"/>
          <w:sz w:val="36"/>
          <w:szCs w:val="36"/>
        </w:rPr>
      </w:pPr>
      <w:r>
        <w:rPr>
          <w:rFonts w:ascii="Arial" w:eastAsia="Arial" w:hAnsi="Arial" w:cs="Arial"/>
          <w:b/>
          <w:color w:val="F68B33"/>
          <w:sz w:val="36"/>
          <w:szCs w:val="36"/>
        </w:rPr>
        <w:t>El Modelo Educativo del CCH</w:t>
      </w:r>
      <w:r>
        <w:rPr>
          <w:rFonts w:ascii="Arial" w:eastAsia="Arial" w:hAnsi="Arial" w:cs="Arial"/>
          <w:color w:val="F68B33"/>
          <w:sz w:val="36"/>
          <w:szCs w:val="36"/>
        </w:rPr>
        <w:t> </w:t>
      </w:r>
    </w:p>
    <w:p w14:paraId="0000004F" w14:textId="79429B27" w:rsidR="00405129" w:rsidRDefault="006A1FF1">
      <w:pPr>
        <w:spacing w:before="280" w:after="280" w:line="240" w:lineRule="auto"/>
        <w:ind w:left="1125"/>
        <w:jc w:val="both"/>
        <w:rPr>
          <w:rFonts w:ascii="Times New Roman" w:eastAsia="Times New Roman" w:hAnsi="Times New Roman" w:cs="Times New Roman"/>
          <w:sz w:val="24"/>
          <w:szCs w:val="24"/>
        </w:rPr>
      </w:pPr>
      <w:r>
        <w:rPr>
          <w:rFonts w:ascii="Arial" w:eastAsia="Arial" w:hAnsi="Arial" w:cs="Arial"/>
        </w:rPr>
        <w:t>Se entiende por modelo educativo la concepción específica de los propósitos educativos de una institución, así como de las formas pedagógicas para lograrlos, que se concretan en los criterios o ejes con los cuales se organizan las actividades académicas de enseñanza y aprendizaje (DGCCH/UNAM, 2012: 48).  </w:t>
      </w:r>
    </w:p>
    <w:p w14:paraId="00000050" w14:textId="7891FAEC"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 xml:space="preserve">El Modelo Educativo del CCH ha ido construyéndose con el paso de los años y adaptándose a las necesidades educativas y sociales del país. Por ello, para </w:t>
      </w:r>
      <w:commentRangeStart w:id="13"/>
      <w:r>
        <w:rPr>
          <w:rFonts w:ascii="Arial" w:eastAsia="Arial" w:hAnsi="Arial" w:cs="Arial"/>
        </w:rPr>
        <w:t>comprender</w:t>
      </w:r>
      <w:r w:rsidR="008E0006">
        <w:rPr>
          <w:rFonts w:ascii="Arial" w:eastAsia="Arial" w:hAnsi="Arial" w:cs="Arial"/>
        </w:rPr>
        <w:t xml:space="preserve"> dicho Modelo</w:t>
      </w:r>
      <w:r>
        <w:rPr>
          <w:rFonts w:ascii="Arial" w:eastAsia="Arial" w:hAnsi="Arial" w:cs="Arial"/>
        </w:rPr>
        <w:t xml:space="preserve"> </w:t>
      </w:r>
      <w:commentRangeEnd w:id="13"/>
      <w:r w:rsidR="008E0006">
        <w:rPr>
          <w:rStyle w:val="Refdecomentario"/>
          <w:rFonts w:ascii="Arial" w:eastAsia="Times New Roman" w:hAnsi="Arial" w:cs="Times New Roman"/>
          <w:lang w:eastAsia="es-ES"/>
        </w:rPr>
        <w:commentReference w:id="13"/>
      </w:r>
      <w:sdt>
        <w:sdtPr>
          <w:tag w:val="goog_rdk_66"/>
          <w:id w:val="587577429"/>
        </w:sdtPr>
        <w:sdtContent>
          <w:del w:id="14" w:author="JUDITH ADRIANA DIAZ RIVERA" w:date="2024-10-18T13:42:00Z">
            <w:r>
              <w:rPr>
                <w:rFonts w:ascii="Arial" w:eastAsia="Arial" w:hAnsi="Arial" w:cs="Arial"/>
              </w:rPr>
              <w:delText xml:space="preserve">dicho Modelo </w:delText>
            </w:r>
          </w:del>
        </w:sdtContent>
      </w:sdt>
      <w:r>
        <w:rPr>
          <w:rFonts w:ascii="Arial" w:eastAsia="Arial" w:hAnsi="Arial" w:cs="Arial"/>
        </w:rPr>
        <w:t>es menester rastrear las fuentes que lo originaron y lo han conformado</w:t>
      </w:r>
      <w:sdt>
        <w:sdtPr>
          <w:tag w:val="goog_rdk_67"/>
          <w:id w:val="-308084308"/>
        </w:sdtPr>
        <w:sdtContent>
          <w:commentRangeStart w:id="15"/>
          <w:ins w:id="16" w:author="JUDITH ADRIANA DIAZ RIVERA" w:date="2024-10-18T13:42:00Z">
            <w:r>
              <w:rPr>
                <w:rFonts w:ascii="Arial" w:eastAsia="Arial" w:hAnsi="Arial" w:cs="Arial"/>
              </w:rPr>
              <w:t>,</w:t>
            </w:r>
          </w:ins>
          <w:commentRangeEnd w:id="15"/>
          <w:r w:rsidR="008E0006">
            <w:rPr>
              <w:rStyle w:val="Refdecomentario"/>
              <w:rFonts w:ascii="Arial" w:eastAsia="Times New Roman" w:hAnsi="Arial" w:cs="Times New Roman"/>
              <w:lang w:eastAsia="es-ES"/>
            </w:rPr>
            <w:commentReference w:id="15"/>
          </w:r>
        </w:sdtContent>
      </w:sdt>
      <w:r>
        <w:rPr>
          <w:rFonts w:ascii="Arial" w:eastAsia="Arial" w:hAnsi="Arial" w:cs="Arial"/>
        </w:rPr>
        <w:t xml:space="preserve"> y así conocer sus continuidades, sus cambios y la vigencia de sus propuestas en la sociedad actual.  </w:t>
      </w:r>
    </w:p>
    <w:p w14:paraId="00000051" w14:textId="150A6F2C"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 La raíz filosófica y pedagógica del Modelo se encuentra en el proyecto “Nueva Universidad” emprendido por el rector Pablo González Casanova. El sociólogo planteó tres problemas fundamentales en torno a la</w:t>
      </w:r>
      <w:r w:rsidR="008E0006">
        <w:rPr>
          <w:rFonts w:ascii="Arial" w:eastAsia="Arial" w:hAnsi="Arial" w:cs="Arial"/>
        </w:rPr>
        <w:t xml:space="preserve"> </w:t>
      </w:r>
      <w:commentRangeStart w:id="17"/>
      <w:r w:rsidR="008E0006">
        <w:rPr>
          <w:rFonts w:ascii="Arial" w:eastAsia="Arial" w:hAnsi="Arial" w:cs="Arial"/>
        </w:rPr>
        <w:t xml:space="preserve">historia </w:t>
      </w:r>
      <w:commentRangeEnd w:id="17"/>
      <w:r w:rsidR="008E0006">
        <w:rPr>
          <w:rStyle w:val="Refdecomentario"/>
          <w:rFonts w:ascii="Arial" w:eastAsia="Times New Roman" w:hAnsi="Arial" w:cs="Times New Roman"/>
          <w:lang w:eastAsia="es-ES"/>
        </w:rPr>
        <w:commentReference w:id="17"/>
      </w:r>
      <w:r w:rsidR="008E0006">
        <w:rPr>
          <w:rFonts w:ascii="Arial" w:eastAsia="Arial" w:hAnsi="Arial" w:cs="Arial"/>
        </w:rPr>
        <w:t>del</w:t>
      </w:r>
      <w:r>
        <w:rPr>
          <w:rFonts w:ascii="Arial" w:eastAsia="Arial" w:hAnsi="Arial" w:cs="Arial"/>
        </w:rPr>
        <w:t xml:space="preserve"> </w:t>
      </w:r>
      <w:sdt>
        <w:sdtPr>
          <w:tag w:val="goog_rdk_68"/>
          <w:id w:val="2033908010"/>
        </w:sdtPr>
        <w:sdtContent>
          <w:del w:id="18" w:author="JUDITH ADRIANA DIAZ RIVERA" w:date="2024-10-18T13:43:00Z">
            <w:r>
              <w:rPr>
                <w:rFonts w:ascii="Arial" w:eastAsia="Arial" w:hAnsi="Arial" w:cs="Arial"/>
              </w:rPr>
              <w:delText>histo</w:delText>
            </w:r>
          </w:del>
        </w:sdtContent>
      </w:sdt>
      <w:r>
        <w:rPr>
          <w:rFonts w:ascii="Arial" w:eastAsia="Arial" w:hAnsi="Arial" w:cs="Arial"/>
        </w:rPr>
        <w:t>conocimiento (González, 1990):   </w:t>
      </w:r>
    </w:p>
    <w:p w14:paraId="00000052" w14:textId="77777777" w:rsidR="00405129" w:rsidRDefault="006A1FF1">
      <w:pPr>
        <w:numPr>
          <w:ilvl w:val="0"/>
          <w:numId w:val="50"/>
        </w:numPr>
        <w:spacing w:before="280" w:after="280" w:line="240" w:lineRule="auto"/>
        <w:ind w:left="1080" w:firstLine="0"/>
        <w:jc w:val="both"/>
        <w:rPr>
          <w:rFonts w:ascii="Times New Roman" w:eastAsia="Times New Roman" w:hAnsi="Times New Roman" w:cs="Times New Roman"/>
        </w:rPr>
      </w:pPr>
      <w:r>
        <w:rPr>
          <w:rFonts w:ascii="Arial" w:eastAsia="Arial" w:hAnsi="Arial" w:cs="Arial"/>
        </w:rPr>
        <w:t xml:space="preserve">El problema de la </w:t>
      </w:r>
      <w:r>
        <w:rPr>
          <w:rFonts w:ascii="Arial" w:eastAsia="Arial" w:hAnsi="Arial" w:cs="Arial"/>
          <w:b/>
        </w:rPr>
        <w:t>selección</w:t>
      </w:r>
      <w:r>
        <w:rPr>
          <w:rFonts w:ascii="Arial" w:eastAsia="Arial" w:hAnsi="Arial" w:cs="Arial"/>
        </w:rPr>
        <w:t xml:space="preserve"> de lo que ha de enseñarse. Se propone la utilización de dos lenguajes y dos métodos básicos para evitar la enseñanza enciclopédica.  </w:t>
      </w:r>
    </w:p>
    <w:p w14:paraId="00000053" w14:textId="77777777" w:rsidR="00405129" w:rsidRDefault="006A1FF1">
      <w:pPr>
        <w:numPr>
          <w:ilvl w:val="0"/>
          <w:numId w:val="51"/>
        </w:numPr>
        <w:spacing w:before="280" w:after="280" w:line="240" w:lineRule="auto"/>
        <w:ind w:left="1080" w:firstLine="0"/>
        <w:jc w:val="both"/>
        <w:rPr>
          <w:rFonts w:ascii="Arial" w:eastAsia="Arial" w:hAnsi="Arial" w:cs="Arial"/>
        </w:rPr>
      </w:pPr>
      <w:r>
        <w:rPr>
          <w:rFonts w:ascii="Arial" w:eastAsia="Arial" w:hAnsi="Arial" w:cs="Arial"/>
        </w:rPr>
        <w:t xml:space="preserve">El problema de la </w:t>
      </w:r>
      <w:r>
        <w:rPr>
          <w:rFonts w:ascii="Arial" w:eastAsia="Arial" w:hAnsi="Arial" w:cs="Arial"/>
          <w:b/>
        </w:rPr>
        <w:t>relación</w:t>
      </w:r>
      <w:r>
        <w:rPr>
          <w:rFonts w:ascii="Arial" w:eastAsia="Arial" w:hAnsi="Arial" w:cs="Arial"/>
        </w:rPr>
        <w:t xml:space="preserve"> del conocimiento. Es decir, las relaciones entre teoría y práctica, teoría y realidad, y teoría y vida; la relación entre las humanidades y las ciencias. Sugiere también la necesidad de la interdisciplina.  </w:t>
      </w:r>
    </w:p>
    <w:p w14:paraId="00000054" w14:textId="77777777" w:rsidR="00405129" w:rsidRDefault="006A1FF1">
      <w:pPr>
        <w:numPr>
          <w:ilvl w:val="0"/>
          <w:numId w:val="2"/>
        </w:numPr>
        <w:spacing w:before="280" w:after="280" w:line="240" w:lineRule="auto"/>
        <w:ind w:left="1080" w:firstLine="0"/>
        <w:jc w:val="both"/>
        <w:rPr>
          <w:rFonts w:ascii="Arial" w:eastAsia="Arial" w:hAnsi="Arial" w:cs="Arial"/>
        </w:rPr>
      </w:pPr>
      <w:r>
        <w:rPr>
          <w:rFonts w:ascii="Arial" w:eastAsia="Arial" w:hAnsi="Arial" w:cs="Arial"/>
        </w:rPr>
        <w:t>El problema</w:t>
      </w:r>
      <w:r>
        <w:rPr>
          <w:rFonts w:ascii="Arial" w:eastAsia="Arial" w:hAnsi="Arial" w:cs="Arial"/>
          <w:b/>
        </w:rPr>
        <w:t xml:space="preserve"> </w:t>
      </w:r>
      <w:r>
        <w:rPr>
          <w:rFonts w:ascii="Arial" w:eastAsia="Arial" w:hAnsi="Arial" w:cs="Arial"/>
        </w:rPr>
        <w:t xml:space="preserve">del </w:t>
      </w:r>
      <w:r>
        <w:rPr>
          <w:rFonts w:ascii="Arial" w:eastAsia="Arial" w:hAnsi="Arial" w:cs="Arial"/>
          <w:b/>
        </w:rPr>
        <w:t>contexto</w:t>
      </w:r>
      <w:r>
        <w:rPr>
          <w:rFonts w:ascii="Arial" w:eastAsia="Arial" w:hAnsi="Arial" w:cs="Arial"/>
        </w:rPr>
        <w:t>. Esto es, buscar contextos más amplios que permitan explicarnos el comportamiento de determinados fenómenos.  </w:t>
      </w:r>
    </w:p>
    <w:p w14:paraId="00000055" w14:textId="25A36ADC"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 xml:space="preserve">De estos problemas se deriva la propuesta del Plan de Estudios de 1971, con el cual nació el Colegio: una organización académica por áreas en las que se encuentran los dos lenguajes básicos: las matemáticas y el lenguaje verbal; y los dos métodos básicos utilizados en las áreas histórico-social y </w:t>
      </w:r>
      <w:sdt>
        <w:sdtPr>
          <w:tag w:val="goog_rdk_70"/>
          <w:id w:val="841593388"/>
        </w:sdtPr>
        <w:sdtContent>
          <w:customXmlInsRangeStart w:id="19" w:author="JUDITH ADRIANA DIAZ RIVERA" w:date="2024-10-18T13:44:00Z"/>
          <w:sdt>
            <w:sdtPr>
              <w:tag w:val="goog_rdk_71"/>
              <w:id w:val="1605926480"/>
            </w:sdtPr>
            <w:sdtContent>
              <w:customXmlInsRangeEnd w:id="19"/>
              <w:commentRangeStart w:id="20"/>
              <w:r w:rsidR="008E0006" w:rsidRPr="008E0006">
                <w:rPr>
                  <w:rFonts w:ascii="Arial" w:hAnsi="Arial" w:cs="Arial"/>
                </w:rPr>
                <w:t>de</w:t>
              </w:r>
              <w:commentRangeEnd w:id="20"/>
              <w:r w:rsidR="008E0006">
                <w:rPr>
                  <w:rStyle w:val="Refdecomentario"/>
                  <w:rFonts w:ascii="Arial" w:eastAsia="Times New Roman" w:hAnsi="Arial" w:cs="Times New Roman"/>
                  <w:lang w:eastAsia="es-ES"/>
                </w:rPr>
                <w:commentReference w:id="20"/>
              </w:r>
              <w:ins w:id="21" w:author="JUDITH ADRIANA DIAZ RIVERA" w:date="2024-10-18T13:44:00Z">
                <w:del w:id="22" w:author="Misael Domínguez Hernández" w:date="2024-10-23T12:42:00Z">
                  <w:r>
                    <w:rPr>
                      <w:rFonts w:ascii="Arial" w:eastAsia="Arial" w:hAnsi="Arial" w:cs="Arial"/>
                    </w:rPr>
                    <w:delText>de</w:delText>
                  </w:r>
                </w:del>
              </w:ins>
              <w:customXmlInsRangeStart w:id="23" w:author="JUDITH ADRIANA DIAZ RIVERA" w:date="2024-10-18T13:44:00Z"/>
            </w:sdtContent>
          </w:sdt>
          <w:customXmlInsRangeEnd w:id="23"/>
          <w:ins w:id="24" w:author="JUDITH ADRIANA DIAZ RIVERA" w:date="2024-10-18T13:44:00Z">
            <w:r>
              <w:rPr>
                <w:rFonts w:ascii="Arial" w:eastAsia="Arial" w:hAnsi="Arial" w:cs="Arial"/>
              </w:rPr>
              <w:t xml:space="preserve"> </w:t>
            </w:r>
          </w:ins>
        </w:sdtContent>
      </w:sdt>
      <w:r>
        <w:rPr>
          <w:rFonts w:ascii="Arial" w:eastAsia="Arial" w:hAnsi="Arial" w:cs="Arial"/>
        </w:rPr>
        <w:t xml:space="preserve">ciencias experimentales. En cuanto al perfil </w:t>
      </w:r>
      <w:commentRangeStart w:id="25"/>
      <w:r>
        <w:rPr>
          <w:rFonts w:ascii="Arial" w:eastAsia="Arial" w:hAnsi="Arial" w:cs="Arial"/>
        </w:rPr>
        <w:t>de</w:t>
      </w:r>
      <w:sdt>
        <w:sdtPr>
          <w:tag w:val="goog_rdk_72"/>
          <w:id w:val="-1671784773"/>
        </w:sdtPr>
        <w:sdtContent>
          <w:r w:rsidR="008E0006">
            <w:t>l</w:t>
          </w:r>
          <w:del w:id="26" w:author="JUDITH ADRIANA DIAZ RIVERA" w:date="2024-10-18T13:44:00Z">
            <w:r>
              <w:rPr>
                <w:rFonts w:ascii="Arial" w:eastAsia="Arial" w:hAnsi="Arial" w:cs="Arial"/>
              </w:rPr>
              <w:delText>l</w:delText>
            </w:r>
          </w:del>
        </w:sdtContent>
      </w:sdt>
      <w:r>
        <w:rPr>
          <w:rFonts w:ascii="Arial" w:eastAsia="Arial" w:hAnsi="Arial" w:cs="Arial"/>
        </w:rPr>
        <w:t xml:space="preserve"> </w:t>
      </w:r>
      <w:r>
        <w:rPr>
          <w:rFonts w:ascii="Arial" w:eastAsia="Arial" w:hAnsi="Arial" w:cs="Arial"/>
        </w:rPr>
        <w:lastRenderedPageBreak/>
        <w:t>egres</w:t>
      </w:r>
      <w:sdt>
        <w:sdtPr>
          <w:tag w:val="goog_rdk_73"/>
          <w:id w:val="-646974993"/>
        </w:sdtPr>
        <w:sdtContent>
          <w:del w:id="27" w:author="JUDITH ADRIANA DIAZ RIVERA" w:date="2024-10-18T13:44:00Z">
            <w:r>
              <w:rPr>
                <w:rFonts w:ascii="Arial" w:eastAsia="Arial" w:hAnsi="Arial" w:cs="Arial"/>
              </w:rPr>
              <w:delText>ad</w:delText>
            </w:r>
          </w:del>
        </w:sdtContent>
      </w:sdt>
      <w:r w:rsidR="008E0006">
        <w:rPr>
          <w:rFonts w:ascii="Arial" w:eastAsia="Arial" w:hAnsi="Arial" w:cs="Arial"/>
        </w:rPr>
        <w:t>ado</w:t>
      </w:r>
      <w:commentRangeEnd w:id="25"/>
      <w:r w:rsidR="008E0006">
        <w:rPr>
          <w:rStyle w:val="Refdecomentario"/>
          <w:rFonts w:ascii="Arial" w:eastAsia="Times New Roman" w:hAnsi="Arial" w:cs="Times New Roman"/>
          <w:lang w:eastAsia="es-ES"/>
        </w:rPr>
        <w:commentReference w:id="25"/>
      </w:r>
      <w:r>
        <w:rPr>
          <w:rFonts w:ascii="Arial" w:eastAsia="Arial" w:hAnsi="Arial" w:cs="Arial"/>
        </w:rPr>
        <w:t>, se planteó que</w:t>
      </w:r>
      <w:r w:rsidRPr="008E0006">
        <w:rPr>
          <w:rFonts w:ascii="Arial" w:eastAsia="Arial" w:hAnsi="Arial" w:cs="Arial"/>
        </w:rPr>
        <w:t xml:space="preserve"> el </w:t>
      </w:r>
      <w:commentRangeStart w:id="28"/>
      <w:r w:rsidR="008E0006" w:rsidRPr="008E0006">
        <w:rPr>
          <w:rFonts w:ascii="Arial" w:hAnsi="Arial" w:cs="Arial"/>
        </w:rPr>
        <w:t>estudiante sea un sujeto autónomo</w:t>
      </w:r>
      <w:r w:rsidR="008E0006">
        <w:t xml:space="preserve"> </w:t>
      </w:r>
      <w:commentRangeEnd w:id="28"/>
      <w:r w:rsidR="008E0006">
        <w:rPr>
          <w:rStyle w:val="Refdecomentario"/>
          <w:rFonts w:ascii="Arial" w:eastAsia="Times New Roman" w:hAnsi="Arial" w:cs="Times New Roman"/>
          <w:lang w:eastAsia="es-ES"/>
        </w:rPr>
        <w:commentReference w:id="28"/>
      </w:r>
      <w:r>
        <w:rPr>
          <w:rFonts w:ascii="Arial" w:eastAsia="Arial" w:hAnsi="Arial" w:cs="Arial"/>
        </w:rPr>
        <w:t>con capacidad de investigar por su cuenta recurriendo a las fuentes originales:   </w:t>
      </w:r>
    </w:p>
    <w:p w14:paraId="00000056" w14:textId="77777777" w:rsidR="00405129" w:rsidRDefault="006A1FF1">
      <w:pPr>
        <w:spacing w:before="280" w:after="280" w:line="240" w:lineRule="auto"/>
        <w:ind w:left="1125" w:right="1320"/>
        <w:jc w:val="both"/>
        <w:rPr>
          <w:rFonts w:ascii="Times New Roman" w:eastAsia="Times New Roman" w:hAnsi="Times New Roman" w:cs="Times New Roman"/>
          <w:sz w:val="24"/>
          <w:szCs w:val="24"/>
        </w:rPr>
      </w:pPr>
      <w:r>
        <w:rPr>
          <w:rFonts w:ascii="Arial" w:eastAsia="Arial" w:hAnsi="Arial" w:cs="Arial"/>
        </w:rPr>
        <w:t>…se buscará que al final de su formación sepa aprender, sepa informarse y estudiar sobre materias que aun ignora, recurriendo para ello a los libros, enciclopedias, periódicos, revistas, cursos extraordinarios que siga fuera de programa, sin pretender que la Unidad le dé una cultura enciclopédica, sino los métodos y técnicas necesarios y el hábito de aplicarlos a problemas concretos y de adquirir nuevos conocimientos (Gaceta amarilla, 1971: 4).  </w:t>
      </w:r>
    </w:p>
    <w:p w14:paraId="5605C428" w14:textId="77777777" w:rsidR="00BA5C42" w:rsidRPr="00BA5C42" w:rsidRDefault="00BA5C42" w:rsidP="00BA5C42">
      <w:pPr>
        <w:spacing w:before="100" w:beforeAutospacing="1" w:after="100" w:afterAutospacing="1" w:line="240" w:lineRule="auto"/>
        <w:jc w:val="both"/>
        <w:rPr>
          <w:rFonts w:ascii="Arial" w:eastAsia="Times New Roman" w:hAnsi="Arial" w:cs="Arial"/>
          <w:lang w:val="es-MX"/>
        </w:rPr>
      </w:pPr>
      <w:commentRangeStart w:id="29"/>
      <w:r w:rsidRPr="00BA5C42">
        <w:rPr>
          <w:rFonts w:ascii="Arial" w:eastAsia="Times New Roman" w:hAnsi="Arial" w:cs="Arial"/>
          <w:lang w:val="es-MX"/>
        </w:rPr>
        <w:t>Se observa que desde su fundación, el Colegio plantea a un sujeto que sea capaz de “aprender a aprender” y la formación de éste requiere de un rol distinto de parte del profesor, que deberá ejercer el papel de guía, más que el de transmisor de conocimientos. En palabras del Dr. Pablo González (1990), se tenía que enfrentar la enseñanza de tipo memorístico para dar paso a la enseñanza dialogal; lo cual incidiría en el papel del estudiante, que ya no sería “el que estudia para pasar, sino el que estudia para aprender”. Para enfrentar un tipo de enseñanza cargada de información inerte se propuso la relación entre teoría y práctica, es decir la combinación entre trabajo académico en las aulas y adiestramiento práctico en talleres y laboratorios; propuesta que dio paso a una concepción en la que el aula debía ser también laboratorio o taller, dependiendo del área.</w:t>
      </w:r>
    </w:p>
    <w:p w14:paraId="761A163E" w14:textId="77777777" w:rsidR="00BA5C42" w:rsidRPr="00BA5C42" w:rsidRDefault="00BA5C42" w:rsidP="00BA5C42">
      <w:pPr>
        <w:spacing w:before="100" w:beforeAutospacing="1" w:after="100" w:afterAutospacing="1" w:line="240" w:lineRule="auto"/>
        <w:jc w:val="both"/>
        <w:rPr>
          <w:rFonts w:ascii="Arial" w:eastAsia="Times New Roman" w:hAnsi="Arial" w:cs="Arial"/>
          <w:lang w:val="es-MX"/>
        </w:rPr>
      </w:pPr>
      <w:r w:rsidRPr="00BA5C42">
        <w:rPr>
          <w:rFonts w:ascii="Arial" w:eastAsia="Times New Roman" w:hAnsi="Arial" w:cs="Arial"/>
          <w:lang w:val="es-MX"/>
        </w:rPr>
        <w:t>En la actualización de 1996 al Plan de Estudios, el Modelo Educativo sigue privilegiando la noción de “cultura básica” en la selección curricular y el papel de guía por parte del profesor en la relación pedagógica. La cultura básica se configura a partir de tres componentes: la división en cuatro áreas básicas, la capacidad y hábito de lectura de libros clásicos y modernos y el conocimiento del lenguaje para la redacción de escritos y ensayos:</w:t>
      </w:r>
      <w:commentRangeEnd w:id="29"/>
      <w:r>
        <w:rPr>
          <w:rStyle w:val="Refdecomentario"/>
          <w:rFonts w:ascii="Arial" w:eastAsia="Times New Roman" w:hAnsi="Arial" w:cs="Times New Roman"/>
          <w:lang w:eastAsia="es-ES"/>
        </w:rPr>
        <w:commentReference w:id="29"/>
      </w:r>
    </w:p>
    <w:p w14:paraId="00000058" w14:textId="2C3E88FD" w:rsidR="00405129" w:rsidRPr="00BA5C42" w:rsidRDefault="006A1FF1" w:rsidP="00BA5C42">
      <w:pPr>
        <w:spacing w:before="100" w:beforeAutospacing="1" w:after="100" w:afterAutospacing="1" w:line="240" w:lineRule="auto"/>
        <w:rPr>
          <w:rFonts w:ascii="Times New Roman" w:eastAsia="Times New Roman" w:hAnsi="Times New Roman" w:cs="Times New Roman"/>
          <w:sz w:val="24"/>
          <w:szCs w:val="24"/>
          <w:lang w:val="es-MX"/>
        </w:rPr>
      </w:pPr>
      <w:r>
        <w:rPr>
          <w:rFonts w:ascii="Arial" w:eastAsia="Arial" w:hAnsi="Arial" w:cs="Arial"/>
        </w:rPr>
        <w:t>  </w:t>
      </w:r>
    </w:p>
    <w:p w14:paraId="00000059" w14:textId="77777777" w:rsidR="00405129" w:rsidRDefault="006A1FF1">
      <w:pPr>
        <w:spacing w:before="280" w:after="280" w:line="240" w:lineRule="auto"/>
        <w:ind w:left="1125" w:right="1170"/>
        <w:jc w:val="both"/>
        <w:rPr>
          <w:rFonts w:ascii="Times New Roman" w:eastAsia="Times New Roman" w:hAnsi="Times New Roman" w:cs="Times New Roman"/>
          <w:sz w:val="24"/>
          <w:szCs w:val="24"/>
        </w:rPr>
      </w:pPr>
      <w:r>
        <w:rPr>
          <w:rFonts w:ascii="Arial" w:eastAsia="Arial" w:hAnsi="Arial" w:cs="Arial"/>
        </w:rPr>
        <w:t>Este […] es un bachillerato de fuentes y no de comentarios, puesto que se propone dotar al alumno de los conocimientos y habilidades que le permitan acceder por sí mismo a las fuentes del conocimiento y, más en general, de la cultura; es decir, a la lectura de textos de todo tipo, a la experimentación y a la investigación de campo. Por ello, pone el acento en el trabajo intelectual del alumno y excluye concebirlo como repetidor del saber del profesor, con quien comparte, en cierta igualdad radical, la posibilidad de conocer, juzgar opinar y fundar intelectualmente (Plan de Estudios Actualizado, 1996: 36).  </w:t>
      </w:r>
    </w:p>
    <w:p w14:paraId="0000005A" w14:textId="48B4FCAD"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 xml:space="preserve">Durante las modificaciones curriculares que se realizaron en el periodo </w:t>
      </w:r>
      <w:commentRangeStart w:id="30"/>
      <w:r w:rsidR="008B02EA" w:rsidRPr="008B02EA">
        <w:rPr>
          <w:rFonts w:ascii="Arial" w:hAnsi="Arial" w:cs="Arial"/>
        </w:rPr>
        <w:t xml:space="preserve">de 2002 a 2005 </w:t>
      </w:r>
      <w:commentRangeEnd w:id="30"/>
      <w:r w:rsidR="008B02EA">
        <w:rPr>
          <w:rStyle w:val="Refdecomentario"/>
          <w:rFonts w:ascii="Arial" w:eastAsia="Times New Roman" w:hAnsi="Arial" w:cs="Times New Roman"/>
          <w:lang w:eastAsia="es-ES"/>
        </w:rPr>
        <w:commentReference w:id="30"/>
      </w:r>
      <w:r w:rsidRPr="008B02EA">
        <w:rPr>
          <w:rFonts w:ascii="Arial" w:eastAsia="Arial" w:hAnsi="Arial" w:cs="Arial"/>
        </w:rPr>
        <w:t xml:space="preserve">a </w:t>
      </w:r>
      <w:r>
        <w:rPr>
          <w:rFonts w:ascii="Arial" w:eastAsia="Arial" w:hAnsi="Arial" w:cs="Arial"/>
        </w:rPr>
        <w:t>los Programas de Estudio, se colocó en el centro del debate el concepto de “aprendizaje relevante”, como “el criterio central para repensar y enseñar los temas y contenidos de las diferentes materias” (García, 2004: 7). Esto es, poner en primer orden, antes que los contenidos temáticos, el conocimiento esperado, ya no en forma de datos sino de un saber integral que incluyera el manejo de conocimientos, el desarrollo de habilidades, y la expresión de actitudes</w:t>
      </w:r>
      <w:r w:rsidR="00EB62C1" w:rsidRPr="00472C8E">
        <w:rPr>
          <w:rFonts w:ascii="Arial" w:eastAsia="Arial" w:hAnsi="Arial" w:cs="Arial"/>
        </w:rPr>
        <w:t xml:space="preserve"> </w:t>
      </w:r>
      <w:commentRangeStart w:id="31"/>
      <w:r w:rsidR="00EB62C1" w:rsidRPr="00472C8E">
        <w:rPr>
          <w:rFonts w:ascii="Arial" w:hAnsi="Arial" w:cs="Arial"/>
        </w:rPr>
        <w:t>(DGCCH/UNAM, 2012).</w:t>
      </w:r>
      <w:r w:rsidRPr="00472C8E">
        <w:rPr>
          <w:rFonts w:ascii="Arial" w:eastAsia="Arial" w:hAnsi="Arial" w:cs="Arial"/>
        </w:rPr>
        <w:t xml:space="preserve"> </w:t>
      </w:r>
      <w:commentRangeEnd w:id="31"/>
      <w:r w:rsidR="00472C8E" w:rsidRPr="00472C8E">
        <w:rPr>
          <w:rStyle w:val="Refdecomentario"/>
          <w:rFonts w:ascii="Arial" w:eastAsia="Times New Roman" w:hAnsi="Arial" w:cs="Arial"/>
          <w:sz w:val="22"/>
          <w:szCs w:val="22"/>
          <w:lang w:eastAsia="es-ES"/>
        </w:rPr>
        <w:commentReference w:id="31"/>
      </w:r>
    </w:p>
    <w:p w14:paraId="0000005B" w14:textId="5556FA9B"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lastRenderedPageBreak/>
        <w:t xml:space="preserve">El Modelo Educativo se configura así, a partir de una dimensión político-pedagógica en la relación </w:t>
      </w:r>
      <w:r w:rsidR="00EF427B">
        <w:rPr>
          <w:rFonts w:ascii="Arial" w:eastAsia="Arial" w:hAnsi="Arial" w:cs="Arial"/>
        </w:rPr>
        <w:t>profesor-alumno</w:t>
      </w:r>
      <w:r w:rsidR="00104361">
        <w:rPr>
          <w:rStyle w:val="Refdecomentario"/>
          <w:rFonts w:ascii="Arial" w:eastAsia="Times New Roman" w:hAnsi="Arial" w:cs="Times New Roman"/>
          <w:lang w:eastAsia="es-ES"/>
        </w:rPr>
        <w:t xml:space="preserve">, </w:t>
      </w:r>
      <w:r w:rsidR="00104361" w:rsidRPr="00104361">
        <w:rPr>
          <w:rStyle w:val="Refdecomentario"/>
          <w:rFonts w:ascii="Arial" w:eastAsia="Times New Roman" w:hAnsi="Arial" w:cs="Times New Roman"/>
          <w:sz w:val="22"/>
          <w:szCs w:val="22"/>
          <w:lang w:eastAsia="es-ES"/>
        </w:rPr>
        <w:t>por un</w:t>
      </w:r>
      <w:r w:rsidR="00104361">
        <w:rPr>
          <w:rStyle w:val="Refdecomentario"/>
          <w:rFonts w:ascii="Arial" w:eastAsia="Times New Roman" w:hAnsi="Arial" w:cs="Times New Roman"/>
          <w:lang w:eastAsia="es-ES"/>
        </w:rPr>
        <w:t xml:space="preserve"> </w:t>
      </w:r>
      <w:r>
        <w:rPr>
          <w:rFonts w:ascii="Arial" w:eastAsia="Arial" w:hAnsi="Arial" w:cs="Arial"/>
        </w:rPr>
        <w:t>n lado, y por otro, en una propuesta curricular que pone el acento en la selección de lo básico en varios niveles: desde la noción de cultura básica, hasta la concepción del logro de aprendizajes.  </w:t>
      </w:r>
    </w:p>
    <w:p w14:paraId="0000005C" w14:textId="77777777"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 xml:space="preserve">En síntesis, de acuerdo con lo planteado en el número extraordinario 4 de la </w:t>
      </w:r>
      <w:r>
        <w:rPr>
          <w:rFonts w:ascii="Arial" w:eastAsia="Arial" w:hAnsi="Arial" w:cs="Arial"/>
          <w:i/>
        </w:rPr>
        <w:t xml:space="preserve">Gaceta </w:t>
      </w:r>
      <w:r>
        <w:rPr>
          <w:rFonts w:ascii="Arial" w:eastAsia="Arial" w:hAnsi="Arial" w:cs="Arial"/>
        </w:rPr>
        <w:t xml:space="preserve">del CCH del 10 de octubre de 2001, los </w:t>
      </w:r>
      <w:commentRangeStart w:id="32"/>
      <w:sdt>
        <w:sdtPr>
          <w:tag w:val="goog_rdk_103"/>
          <w:id w:val="-392733212"/>
        </w:sdtPr>
        <w:sdtContent>
          <w:r>
            <w:rPr>
              <w:rFonts w:ascii="Arial" w:eastAsia="Arial" w:hAnsi="Arial" w:cs="Arial"/>
              <w:b/>
              <w:rPrChange w:id="33" w:author="JUDITH ADRIANA DIAZ RIVERA" w:date="2024-10-18T13:50:00Z">
                <w:rPr>
                  <w:rFonts w:ascii="Arial" w:eastAsia="Arial" w:hAnsi="Arial" w:cs="Arial"/>
                </w:rPr>
              </w:rPrChange>
            </w:rPr>
            <w:t>ejes organizativos</w:t>
          </w:r>
        </w:sdtContent>
      </w:sdt>
      <w:r>
        <w:rPr>
          <w:rFonts w:ascii="Arial" w:eastAsia="Arial" w:hAnsi="Arial" w:cs="Arial"/>
        </w:rPr>
        <w:t xml:space="preserve"> </w:t>
      </w:r>
      <w:commentRangeEnd w:id="32"/>
      <w:r w:rsidR="009842B2">
        <w:rPr>
          <w:rStyle w:val="Refdecomentario"/>
          <w:rFonts w:ascii="Arial" w:eastAsia="Times New Roman" w:hAnsi="Arial" w:cs="Times New Roman"/>
          <w:lang w:eastAsia="es-ES"/>
        </w:rPr>
        <w:commentReference w:id="32"/>
      </w:r>
      <w:r>
        <w:rPr>
          <w:rFonts w:ascii="Arial" w:eastAsia="Arial" w:hAnsi="Arial" w:cs="Arial"/>
        </w:rPr>
        <w:t>que caracterizan el Modelo Educativo del CCH son los siguientes:  </w:t>
      </w:r>
    </w:p>
    <w:p w14:paraId="0000005D" w14:textId="77777777" w:rsidR="00405129" w:rsidRDefault="006A1FF1">
      <w:pPr>
        <w:numPr>
          <w:ilvl w:val="0"/>
          <w:numId w:val="3"/>
        </w:numPr>
        <w:spacing w:before="280" w:after="0" w:line="240" w:lineRule="auto"/>
        <w:ind w:left="1800" w:firstLine="330"/>
        <w:jc w:val="both"/>
        <w:rPr>
          <w:rFonts w:ascii="Arial" w:eastAsia="Arial" w:hAnsi="Arial" w:cs="Arial"/>
        </w:rPr>
      </w:pPr>
      <w:r>
        <w:rPr>
          <w:rFonts w:ascii="Arial" w:eastAsia="Arial" w:hAnsi="Arial" w:cs="Arial"/>
        </w:rPr>
        <w:t>Cultura básica  </w:t>
      </w:r>
    </w:p>
    <w:p w14:paraId="0000005E" w14:textId="77777777" w:rsidR="00405129" w:rsidRDefault="006A1FF1">
      <w:pPr>
        <w:numPr>
          <w:ilvl w:val="0"/>
          <w:numId w:val="3"/>
        </w:numPr>
        <w:spacing w:after="0" w:line="240" w:lineRule="auto"/>
        <w:ind w:left="1800" w:firstLine="330"/>
        <w:jc w:val="both"/>
        <w:rPr>
          <w:rFonts w:ascii="Arial" w:eastAsia="Arial" w:hAnsi="Arial" w:cs="Arial"/>
        </w:rPr>
      </w:pPr>
      <w:r>
        <w:rPr>
          <w:rFonts w:ascii="Arial" w:eastAsia="Arial" w:hAnsi="Arial" w:cs="Arial"/>
        </w:rPr>
        <w:t>Organización académica por áreas  </w:t>
      </w:r>
    </w:p>
    <w:p w14:paraId="0000005F" w14:textId="700A46D5" w:rsidR="00405129" w:rsidRDefault="006A1FF1">
      <w:pPr>
        <w:numPr>
          <w:ilvl w:val="0"/>
          <w:numId w:val="3"/>
        </w:numPr>
        <w:spacing w:after="0" w:line="240" w:lineRule="auto"/>
        <w:ind w:left="1800" w:firstLine="330"/>
        <w:jc w:val="both"/>
        <w:rPr>
          <w:rFonts w:ascii="Arial" w:eastAsia="Arial" w:hAnsi="Arial" w:cs="Arial"/>
        </w:rPr>
      </w:pPr>
      <w:r>
        <w:rPr>
          <w:rFonts w:ascii="Arial" w:eastAsia="Arial" w:hAnsi="Arial" w:cs="Arial"/>
        </w:rPr>
        <w:t xml:space="preserve">El </w:t>
      </w:r>
      <w:commentRangeStart w:id="34"/>
      <w:r w:rsidR="009842B2">
        <w:rPr>
          <w:rFonts w:ascii="Arial" w:eastAsia="Arial" w:hAnsi="Arial" w:cs="Arial"/>
        </w:rPr>
        <w:t>alumno</w:t>
      </w:r>
      <w:sdt>
        <w:sdtPr>
          <w:tag w:val="goog_rdk_105"/>
          <w:id w:val="741836105"/>
        </w:sdtPr>
        <w:sdtContent>
          <w:del w:id="35" w:author="JUDITH ADRIANA DIAZ RIVERA" w:date="2024-10-18T13:50:00Z">
            <w:r>
              <w:rPr>
                <w:rFonts w:ascii="Arial" w:eastAsia="Arial" w:hAnsi="Arial" w:cs="Arial"/>
              </w:rPr>
              <w:delText>o</w:delText>
            </w:r>
          </w:del>
        </w:sdtContent>
      </w:sdt>
      <w:commentRangeEnd w:id="34"/>
      <w:r w:rsidR="009842B2">
        <w:rPr>
          <w:rStyle w:val="Refdecomentario"/>
          <w:rFonts w:ascii="Arial" w:eastAsia="Times New Roman" w:hAnsi="Arial" w:cs="Times New Roman"/>
          <w:lang w:eastAsia="es-ES"/>
        </w:rPr>
        <w:commentReference w:id="34"/>
      </w:r>
      <w:r>
        <w:rPr>
          <w:rFonts w:ascii="Arial" w:eastAsia="Arial" w:hAnsi="Arial" w:cs="Arial"/>
        </w:rPr>
        <w:t xml:space="preserve"> como sujeto de la cultura y actor primero de su formación  </w:t>
      </w:r>
    </w:p>
    <w:p w14:paraId="554C4C8B" w14:textId="4D8DDA41" w:rsidR="00237B7B" w:rsidRPr="00237B7B" w:rsidRDefault="00237B7B">
      <w:pPr>
        <w:numPr>
          <w:ilvl w:val="0"/>
          <w:numId w:val="3"/>
        </w:numPr>
        <w:spacing w:after="0" w:line="240" w:lineRule="auto"/>
        <w:ind w:left="1800" w:firstLine="330"/>
        <w:jc w:val="both"/>
        <w:rPr>
          <w:rFonts w:ascii="Arial" w:eastAsia="Arial" w:hAnsi="Arial" w:cs="Arial"/>
        </w:rPr>
      </w:pPr>
      <w:r w:rsidRPr="00237B7B">
        <w:rPr>
          <w:rFonts w:ascii="Arial" w:hAnsi="Arial" w:cs="Arial"/>
        </w:rPr>
        <w:t>El profesor como orientador en el aprendiza</w:t>
      </w:r>
      <w:commentRangeStart w:id="36"/>
      <w:r w:rsidRPr="00237B7B">
        <w:rPr>
          <w:rFonts w:ascii="Arial" w:hAnsi="Arial" w:cs="Arial"/>
        </w:rPr>
        <w:t>je</w:t>
      </w:r>
      <w:commentRangeEnd w:id="36"/>
      <w:r w:rsidRPr="00237B7B">
        <w:rPr>
          <w:rStyle w:val="Refdecomentario"/>
          <w:rFonts w:ascii="Arial" w:eastAsia="Times New Roman" w:hAnsi="Arial" w:cs="Arial"/>
          <w:sz w:val="22"/>
          <w:szCs w:val="22"/>
          <w:lang w:eastAsia="es-ES"/>
        </w:rPr>
        <w:commentReference w:id="36"/>
      </w:r>
    </w:p>
    <w:p w14:paraId="00000061" w14:textId="5A6266C3"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Estos cuatro ejes rectores se concretan en los propósitos educativos que tiene esta institución y las formas pedagógicas para alcanzarlos, lo que implica que las actividades de enseñanza y aprendizaje se deberán organizar conforme al modelo. </w:t>
      </w:r>
      <w:r>
        <w:rPr>
          <w:rFonts w:ascii="Arial" w:eastAsia="Arial" w:hAnsi="Arial" w:cs="Arial"/>
          <w:sz w:val="24"/>
          <w:szCs w:val="24"/>
          <w:highlight w:val="white"/>
        </w:rPr>
        <w:t xml:space="preserve">Para adquirir el conocimiento y la formación de actitudes, el Modelo Educativo del Colegio plantea una metodología en la que el </w:t>
      </w:r>
      <w:commentRangeStart w:id="37"/>
      <w:r w:rsidR="00CC0899">
        <w:rPr>
          <w:rFonts w:ascii="Arial" w:eastAsia="Arial" w:hAnsi="Arial" w:cs="Arial"/>
          <w:sz w:val="24"/>
          <w:szCs w:val="24"/>
          <w:highlight w:val="white"/>
        </w:rPr>
        <w:t xml:space="preserve">estudiante </w:t>
      </w:r>
      <w:commentRangeEnd w:id="37"/>
      <w:r w:rsidR="00CC0899">
        <w:rPr>
          <w:rStyle w:val="Refdecomentario"/>
          <w:rFonts w:ascii="Arial" w:eastAsia="Times New Roman" w:hAnsi="Arial" w:cs="Times New Roman"/>
          <w:lang w:eastAsia="es-ES"/>
        </w:rPr>
        <w:commentReference w:id="37"/>
      </w:r>
      <w:r>
        <w:rPr>
          <w:rFonts w:ascii="Arial" w:eastAsia="Arial" w:hAnsi="Arial" w:cs="Arial"/>
          <w:sz w:val="24"/>
          <w:szCs w:val="24"/>
          <w:highlight w:val="white"/>
        </w:rPr>
        <w:t>tiene un papel activo en el proceso educativo (en el salón de clases y en la realización de trabajos de investigación y prácticas de laboratorio) bajo la guía del</w:t>
      </w:r>
      <w:r w:rsidR="00CC0899">
        <w:rPr>
          <w:rFonts w:ascii="Arial" w:eastAsia="Arial" w:hAnsi="Arial" w:cs="Arial"/>
          <w:sz w:val="24"/>
          <w:szCs w:val="24"/>
          <w:highlight w:val="white"/>
        </w:rPr>
        <w:t xml:space="preserve"> </w:t>
      </w:r>
      <w:commentRangeStart w:id="38"/>
      <w:r w:rsidR="00CC0899">
        <w:rPr>
          <w:rFonts w:ascii="Arial" w:eastAsia="Arial" w:hAnsi="Arial" w:cs="Arial"/>
          <w:sz w:val="24"/>
          <w:szCs w:val="24"/>
          <w:highlight w:val="white"/>
        </w:rPr>
        <w:t>profesor</w:t>
      </w:r>
      <w:commentRangeEnd w:id="38"/>
      <w:r w:rsidR="00CC0899">
        <w:rPr>
          <w:rStyle w:val="Refdecomentario"/>
          <w:rFonts w:ascii="Arial" w:eastAsia="Times New Roman" w:hAnsi="Arial" w:cs="Times New Roman"/>
          <w:lang w:eastAsia="es-ES"/>
        </w:rPr>
        <w:commentReference w:id="38"/>
      </w:r>
      <w:r>
        <w:rPr>
          <w:rFonts w:ascii="Arial" w:eastAsia="Arial" w:hAnsi="Arial" w:cs="Arial"/>
          <w:sz w:val="24"/>
          <w:szCs w:val="24"/>
          <w:highlight w:val="white"/>
        </w:rPr>
        <w:t>, sin que necesariamente éste pierda su autoridad académica en el salón de clase, ya que cuenta con el respaldo de sus experiencias, habilidades intelectuales y conocimientos.</w:t>
      </w:r>
      <w:r>
        <w:rPr>
          <w:rFonts w:ascii="Arial" w:eastAsia="Arial" w:hAnsi="Arial" w:cs="Arial"/>
          <w:sz w:val="24"/>
          <w:szCs w:val="24"/>
        </w:rPr>
        <w:t>  </w:t>
      </w:r>
    </w:p>
    <w:p w14:paraId="00000062" w14:textId="77777777"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sz w:val="24"/>
          <w:szCs w:val="24"/>
          <w:highlight w:val="white"/>
        </w:rPr>
        <w:t xml:space="preserve">Así tenemos que las </w:t>
      </w:r>
      <w:sdt>
        <w:sdtPr>
          <w:tag w:val="goog_rdk_111"/>
          <w:id w:val="-1002510151"/>
        </w:sdtPr>
        <w:sdtContent>
          <w:commentRangeStart w:id="39"/>
          <w:r>
            <w:rPr>
              <w:rFonts w:ascii="Arial" w:eastAsia="Arial" w:hAnsi="Arial" w:cs="Arial"/>
              <w:b/>
              <w:sz w:val="24"/>
              <w:szCs w:val="24"/>
              <w:highlight w:val="white"/>
              <w:rPrChange w:id="40" w:author="JUDITH ADRIANA DIAZ RIVERA" w:date="2024-10-18T13:52:00Z">
                <w:rPr>
                  <w:rFonts w:ascii="Arial" w:eastAsia="Arial" w:hAnsi="Arial" w:cs="Arial"/>
                  <w:sz w:val="24"/>
                  <w:szCs w:val="24"/>
                  <w:highlight w:val="white"/>
                </w:rPr>
              </w:rPrChange>
            </w:rPr>
            <w:t>orientaciones del quehacer educativo</w:t>
          </w:r>
        </w:sdtContent>
      </w:sdt>
      <w:commentRangeEnd w:id="39"/>
      <w:r w:rsidR="00CC0899">
        <w:rPr>
          <w:rStyle w:val="Refdecomentario"/>
          <w:rFonts w:ascii="Arial" w:eastAsia="Times New Roman" w:hAnsi="Arial" w:cs="Times New Roman"/>
          <w:lang w:eastAsia="es-ES"/>
        </w:rPr>
        <w:commentReference w:id="39"/>
      </w:r>
      <w:r>
        <w:rPr>
          <w:rFonts w:ascii="Arial" w:eastAsia="Arial" w:hAnsi="Arial" w:cs="Arial"/>
          <w:sz w:val="24"/>
          <w:szCs w:val="24"/>
          <w:highlight w:val="white"/>
        </w:rPr>
        <w:t xml:space="preserve"> del CCH se sintetizan en las máximas de:</w:t>
      </w:r>
      <w:r>
        <w:rPr>
          <w:rFonts w:ascii="Arial" w:eastAsia="Arial" w:hAnsi="Arial" w:cs="Arial"/>
          <w:sz w:val="24"/>
          <w:szCs w:val="24"/>
        </w:rPr>
        <w:t>  </w:t>
      </w:r>
    </w:p>
    <w:p w14:paraId="00000063" w14:textId="77777777" w:rsidR="00405129" w:rsidRDefault="006A1FF1">
      <w:pPr>
        <w:spacing w:after="0" w:line="240" w:lineRule="auto"/>
        <w:jc w:val="both"/>
        <w:rPr>
          <w:rFonts w:ascii="Times New Roman" w:eastAsia="Times New Roman" w:hAnsi="Times New Roman" w:cs="Times New Roman"/>
          <w:sz w:val="24"/>
          <w:szCs w:val="24"/>
        </w:rPr>
      </w:pPr>
      <w:r>
        <w:rPr>
          <w:rFonts w:ascii="Arial" w:eastAsia="Arial" w:hAnsi="Arial" w:cs="Arial"/>
          <w:b/>
          <w:i/>
        </w:rPr>
        <w:t>Aprender a aprender</w:t>
      </w:r>
      <w:r>
        <w:rPr>
          <w:rFonts w:ascii="Arial" w:eastAsia="Arial" w:hAnsi="Arial" w:cs="Arial"/>
        </w:rPr>
        <w:t>: el alumnado es capaz de adquirir nuevos conocimientos por cuenta propia. Esto implica que debe ser capaz de darse cuenta de lo que aprende y cómo lo aprende. </w:t>
      </w:r>
    </w:p>
    <w:p w14:paraId="00000064" w14:textId="77777777" w:rsidR="00405129" w:rsidRDefault="006A1FF1">
      <w:pPr>
        <w:spacing w:after="0" w:line="240" w:lineRule="auto"/>
        <w:jc w:val="both"/>
        <w:rPr>
          <w:rFonts w:ascii="Times New Roman" w:eastAsia="Times New Roman" w:hAnsi="Times New Roman" w:cs="Times New Roman"/>
          <w:sz w:val="24"/>
          <w:szCs w:val="24"/>
        </w:rPr>
      </w:pPr>
      <w:r>
        <w:rPr>
          <w:rFonts w:ascii="Arial" w:eastAsia="Arial" w:hAnsi="Arial" w:cs="Arial"/>
          <w:b/>
          <w:i/>
        </w:rPr>
        <w:t>Aprender a hacer</w:t>
      </w:r>
      <w:r>
        <w:rPr>
          <w:rFonts w:ascii="Arial" w:eastAsia="Arial" w:hAnsi="Arial" w:cs="Arial"/>
        </w:rPr>
        <w:t>: el alumnado desarrolla habilidades que le permiten poner en práctica lo aprendido en el aula y en el laboratorio. Dichas habilidades no son sólo motrices, sino también intelectuales. Por ejemplo; elaborar un mapa conceptual, preparar una exposición oral, hacer una observación en el microscopio. </w:t>
      </w:r>
    </w:p>
    <w:sdt>
      <w:sdtPr>
        <w:tag w:val="goog_rdk_113"/>
        <w:id w:val="-316276743"/>
      </w:sdtPr>
      <w:sdtContent>
        <w:p w14:paraId="00000065" w14:textId="77777777" w:rsidR="00405129" w:rsidRDefault="006A1FF1">
          <w:pPr>
            <w:spacing w:after="0" w:line="240" w:lineRule="auto"/>
            <w:jc w:val="both"/>
            <w:rPr>
              <w:ins w:id="41" w:author="Misael Domínguez Hernández" w:date="2024-10-23T12:45:00Z"/>
              <w:rFonts w:ascii="Arial" w:eastAsia="Arial" w:hAnsi="Arial" w:cs="Arial"/>
            </w:rPr>
          </w:pPr>
          <w:r>
            <w:rPr>
              <w:rFonts w:ascii="Arial" w:eastAsia="Arial" w:hAnsi="Arial" w:cs="Arial"/>
              <w:b/>
              <w:i/>
            </w:rPr>
            <w:t>Aprender a ser</w:t>
          </w:r>
          <w:r>
            <w:rPr>
              <w:rFonts w:ascii="Arial" w:eastAsia="Arial" w:hAnsi="Arial" w:cs="Arial"/>
            </w:rPr>
            <w:t>: el alumnado desarrolla, además de los conocimientos científicos e intelectuales, valores humanos, cívicos y particularmente éticos. </w:t>
          </w:r>
          <w:sdt>
            <w:sdtPr>
              <w:tag w:val="goog_rdk_112"/>
              <w:id w:val="1634441225"/>
            </w:sdtPr>
            <w:sdtContent/>
          </w:sdt>
        </w:p>
      </w:sdtContent>
    </w:sdt>
    <w:commentRangeStart w:id="42" w:displacedByCustomXml="prev"/>
    <w:sdt>
      <w:sdtPr>
        <w:tag w:val="goog_rdk_117"/>
        <w:id w:val="2109535308"/>
      </w:sdtPr>
      <w:sdtContent>
        <w:p w14:paraId="00000066" w14:textId="33B3E7FA" w:rsidR="00405129" w:rsidRDefault="00000000">
          <w:pPr>
            <w:spacing w:after="0" w:line="240" w:lineRule="auto"/>
            <w:jc w:val="both"/>
            <w:rPr>
              <w:ins w:id="43" w:author="Misael Domínguez Hernández" w:date="2024-10-23T12:45:00Z"/>
              <w:rFonts w:ascii="Arial" w:eastAsia="Arial" w:hAnsi="Arial" w:cs="Arial"/>
            </w:rPr>
          </w:pPr>
          <w:sdt>
            <w:sdtPr>
              <w:tag w:val="goog_rdk_114"/>
              <w:id w:val="1609155122"/>
            </w:sdtPr>
            <w:sdtContent>
              <w:ins w:id="44" w:author="Misael Domínguez Hernández" w:date="2024-10-23T12:45:00Z">
                <w:r w:rsidR="006A1FF1" w:rsidRPr="005C33D8">
                  <w:rPr>
                    <w:rFonts w:ascii="Arial" w:eastAsia="Arial" w:hAnsi="Arial" w:cs="Arial"/>
                    <w:b/>
                    <w:bCs/>
                    <w:i/>
                    <w:iCs/>
                  </w:rPr>
                  <w:t>Aprender a convivir:</w:t>
                </w:r>
                <w:r w:rsidR="006A1FF1" w:rsidRPr="005C33D8">
                  <w:rPr>
                    <w:rFonts w:ascii="Arial" w:eastAsia="Arial" w:hAnsi="Arial" w:cs="Arial"/>
                  </w:rPr>
                  <w:t xml:space="preserve"> </w:t>
                </w:r>
              </w:ins>
            </w:sdtContent>
          </w:sdt>
          <w:sdt>
            <w:sdtPr>
              <w:tag w:val="goog_rdk_115"/>
              <w:id w:val="1328026190"/>
            </w:sdtPr>
            <w:sdtContent>
              <w:ins w:id="45" w:author="JUDITH ADRIANA DIAZ RIVERA" w:date="2024-11-11T11:48:00Z">
                <w:r w:rsidR="006A1FF1">
                  <w:rPr>
                    <w:rFonts w:ascii="Arial" w:eastAsia="Arial" w:hAnsi="Arial" w:cs="Arial"/>
                  </w:rPr>
                  <w:t xml:space="preserve">el alumnado adquiere habilidades y valores como la escucha, la empatía, la tolerancia, el respeto y la solidaridad, que le permiten trabajar en forma cooperativa y colaborativa, encontrar soluciones pacíficas a los conflictos, y promover espacios incluyentes. </w:t>
                </w:r>
              </w:ins>
            </w:sdtContent>
          </w:sdt>
          <w:sdt>
            <w:sdtPr>
              <w:tag w:val="goog_rdk_116"/>
              <w:id w:val="1999225375"/>
              <w:showingPlcHdr/>
            </w:sdtPr>
            <w:sdtContent>
              <w:r w:rsidR="005C33D8">
                <w:t xml:space="preserve">     </w:t>
              </w:r>
            </w:sdtContent>
          </w:sdt>
          <w:commentRangeEnd w:id="42"/>
          <w:r w:rsidR="005C33D8">
            <w:rPr>
              <w:rStyle w:val="Refdecomentario"/>
              <w:rFonts w:ascii="Arial" w:eastAsia="Times New Roman" w:hAnsi="Arial" w:cs="Times New Roman"/>
              <w:lang w:eastAsia="es-ES"/>
            </w:rPr>
            <w:commentReference w:id="42"/>
          </w:r>
        </w:p>
      </w:sdtContent>
    </w:sdt>
    <w:p w14:paraId="00000067" w14:textId="77777777" w:rsidR="00405129" w:rsidRDefault="00405129">
      <w:pPr>
        <w:spacing w:after="0" w:line="240" w:lineRule="auto"/>
        <w:jc w:val="both"/>
        <w:rPr>
          <w:rFonts w:ascii="Times New Roman" w:eastAsia="Times New Roman" w:hAnsi="Times New Roman" w:cs="Times New Roman"/>
          <w:sz w:val="24"/>
          <w:szCs w:val="24"/>
        </w:rPr>
      </w:pPr>
    </w:p>
    <w:p w14:paraId="00000068" w14:textId="77777777" w:rsidR="00405129" w:rsidRDefault="006A1FF1">
      <w:pPr>
        <w:shd w:val="clear" w:color="auto" w:fill="FFFFFF"/>
        <w:spacing w:after="150" w:line="240" w:lineRule="auto"/>
        <w:rPr>
          <w:rFonts w:ascii="Times New Roman" w:eastAsia="Times New Roman" w:hAnsi="Times New Roman" w:cs="Times New Roman"/>
          <w:sz w:val="24"/>
          <w:szCs w:val="24"/>
        </w:rPr>
      </w:pPr>
      <w:r>
        <w:rPr>
          <w:rFonts w:ascii="Arial" w:eastAsia="Arial" w:hAnsi="Arial" w:cs="Arial"/>
          <w:color w:val="58595B"/>
          <w:sz w:val="24"/>
          <w:szCs w:val="24"/>
        </w:rPr>
        <w:t> </w:t>
      </w:r>
    </w:p>
    <w:p w14:paraId="00000069" w14:textId="77777777" w:rsidR="00405129" w:rsidRDefault="006A1FF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26795F" wp14:editId="6E0B0A13">
            <wp:extent cx="381000" cy="381000"/>
            <wp:effectExtent l="0" t="0" r="0" b="0"/>
            <wp:docPr id="2107028988" name="image1.png" descr="Escritura"/>
            <wp:cNvGraphicFramePr/>
            <a:graphic xmlns:a="http://schemas.openxmlformats.org/drawingml/2006/main">
              <a:graphicData uri="http://schemas.openxmlformats.org/drawingml/2006/picture">
                <pic:pic xmlns:pic="http://schemas.openxmlformats.org/drawingml/2006/picture">
                  <pic:nvPicPr>
                    <pic:cNvPr id="0" name="image1.png" descr="Escritura"/>
                    <pic:cNvPicPr preferRelativeResize="0"/>
                  </pic:nvPicPr>
                  <pic:blipFill>
                    <a:blip r:embed="rId10"/>
                    <a:srcRect/>
                    <a:stretch>
                      <a:fillRect/>
                    </a:stretch>
                  </pic:blipFill>
                  <pic:spPr>
                    <a:xfrm>
                      <a:off x="0" y="0"/>
                      <a:ext cx="381000" cy="381000"/>
                    </a:xfrm>
                    <a:prstGeom prst="rect">
                      <a:avLst/>
                    </a:prstGeom>
                    <a:ln/>
                  </pic:spPr>
                </pic:pic>
              </a:graphicData>
            </a:graphic>
          </wp:inline>
        </w:drawing>
      </w:r>
      <w:r>
        <w:rPr>
          <w:rFonts w:ascii="Arial" w:eastAsia="Arial" w:hAnsi="Arial" w:cs="Arial"/>
          <w:b/>
          <w:color w:val="F37720"/>
          <w:sz w:val="33"/>
          <w:szCs w:val="33"/>
        </w:rPr>
        <w:t xml:space="preserve">Actividad 1. </w:t>
      </w:r>
      <w:r>
        <w:rPr>
          <w:rFonts w:ascii="Arial" w:eastAsia="Arial" w:hAnsi="Arial" w:cs="Arial"/>
          <w:color w:val="000000"/>
          <w:sz w:val="33"/>
          <w:szCs w:val="33"/>
        </w:rPr>
        <w:t>Infografía </w:t>
      </w:r>
    </w:p>
    <w:p w14:paraId="0000006A" w14:textId="77777777" w:rsidR="00405129" w:rsidRDefault="006A1FF1">
      <w:pPr>
        <w:numPr>
          <w:ilvl w:val="0"/>
          <w:numId w:val="4"/>
        </w:numPr>
        <w:shd w:val="clear" w:color="auto" w:fill="FFFFFF"/>
        <w:spacing w:before="280" w:after="280" w:line="240" w:lineRule="auto"/>
        <w:ind w:left="855" w:firstLine="0"/>
        <w:jc w:val="both"/>
        <w:rPr>
          <w:rFonts w:ascii="Arial" w:eastAsia="Arial" w:hAnsi="Arial" w:cs="Arial"/>
        </w:rPr>
      </w:pPr>
      <w:r>
        <w:rPr>
          <w:rFonts w:ascii="Arial" w:eastAsia="Arial" w:hAnsi="Arial" w:cs="Arial"/>
          <w:color w:val="000000"/>
        </w:rPr>
        <w:lastRenderedPageBreak/>
        <w:t>Desde su fundación hasta la actualidad, se han escrito y publicado una gran cantidad de documentos (reflexiones, ponencias, libros, tesis, entre otros) sobre los antecedentes históricos y los fundamentos del proyecto educativo del CCH. A continuación, te presentamos tres textos institucionales, publicados en distintos momentos</w:t>
      </w:r>
      <w:sdt>
        <w:sdtPr>
          <w:tag w:val="goog_rdk_118"/>
          <w:id w:val="1662129239"/>
        </w:sdtPr>
        <w:sdtContent>
          <w:ins w:id="46" w:author="JUDITH ADRIANA DIAZ RIVERA" w:date="2024-10-18T13:53:00Z">
            <w:r>
              <w:rPr>
                <w:rFonts w:ascii="Arial" w:eastAsia="Arial" w:hAnsi="Arial" w:cs="Arial"/>
                <w:color w:val="000000"/>
              </w:rPr>
              <w:t xml:space="preserve"> </w:t>
            </w:r>
            <w:commentRangeStart w:id="47"/>
            <w:r>
              <w:rPr>
                <w:rFonts w:ascii="Arial" w:eastAsia="Arial" w:hAnsi="Arial" w:cs="Arial"/>
                <w:color w:val="000000"/>
              </w:rPr>
              <w:t>históricos</w:t>
            </w:r>
          </w:ins>
          <w:commentRangeEnd w:id="47"/>
          <w:r w:rsidR="00237B7B">
            <w:rPr>
              <w:rStyle w:val="Refdecomentario"/>
              <w:rFonts w:ascii="Arial" w:eastAsia="Times New Roman" w:hAnsi="Arial" w:cs="Times New Roman"/>
              <w:lang w:eastAsia="es-ES"/>
            </w:rPr>
            <w:commentReference w:id="47"/>
          </w:r>
        </w:sdtContent>
      </w:sdt>
      <w:r>
        <w:rPr>
          <w:rFonts w:ascii="Arial" w:eastAsia="Arial" w:hAnsi="Arial" w:cs="Arial"/>
          <w:color w:val="000000"/>
        </w:rPr>
        <w:t>, en los cuales se plasman los elementos del Modelo Educativo del CCH. Realiza la lectura de las páginas que se te indican. </w:t>
      </w:r>
    </w:p>
    <w:p w14:paraId="0000006B" w14:textId="77777777" w:rsidR="00405129" w:rsidRDefault="006A1FF1">
      <w:pPr>
        <w:shd w:val="clear" w:color="auto" w:fill="DFEBEF"/>
        <w:spacing w:before="150" w:after="280" w:line="240" w:lineRule="auto"/>
        <w:rPr>
          <w:rFonts w:ascii="Times New Roman" w:eastAsia="Times New Roman" w:hAnsi="Times New Roman" w:cs="Times New Roman"/>
          <w:sz w:val="24"/>
          <w:szCs w:val="24"/>
        </w:rPr>
      </w:pPr>
      <w:hyperlink r:id="rId11">
        <w:r>
          <w:rPr>
            <w:rFonts w:ascii="Arial" w:eastAsia="Arial" w:hAnsi="Arial" w:cs="Arial"/>
            <w:b/>
            <w:color w:val="046B8D"/>
            <w:sz w:val="23"/>
            <w:szCs w:val="23"/>
            <w:u w:val="single"/>
          </w:rPr>
          <w:t>Gaceta UNAM 1971 (Gaceta Amarilla)</w:t>
        </w:r>
      </w:hyperlink>
      <w:r>
        <w:rPr>
          <w:rFonts w:ascii="Arial" w:eastAsia="Arial" w:hAnsi="Arial" w:cs="Arial"/>
          <w:color w:val="58595B"/>
          <w:sz w:val="23"/>
          <w:szCs w:val="23"/>
        </w:rPr>
        <w:t> </w:t>
      </w:r>
    </w:p>
    <w:p w14:paraId="0000006C" w14:textId="77777777" w:rsidR="00405129" w:rsidRDefault="006A1FF1">
      <w:pPr>
        <w:shd w:val="clear" w:color="auto" w:fill="DFEBEF"/>
        <w:spacing w:after="280" w:line="240" w:lineRule="auto"/>
        <w:ind w:left="270"/>
        <w:jc w:val="both"/>
        <w:rPr>
          <w:rFonts w:ascii="Times New Roman" w:eastAsia="Times New Roman" w:hAnsi="Times New Roman" w:cs="Times New Roman"/>
          <w:sz w:val="24"/>
          <w:szCs w:val="24"/>
        </w:rPr>
      </w:pPr>
      <w:r>
        <w:rPr>
          <w:rFonts w:ascii="Arial" w:eastAsia="Arial" w:hAnsi="Arial" w:cs="Arial"/>
          <w:color w:val="000000"/>
          <w:sz w:val="19"/>
          <w:szCs w:val="19"/>
        </w:rPr>
        <w:t>Este ejemplar del principal órgano informativo de la UNAM corresponde a un número extraordinario que fue publicado el 1o de febrero de 1971 y que contiene diversos textos relativos a la creación del Colegio de Ciencias y Humanidades. En el documento se notifica la aprobación del proyecto educativo del CCH en la sesión del Consejo Universitario celebrada el 26 de enero de 1971. Asimismo, se exponen los motivos y principales rasgos del proyecto educativo del CCH, así como sus reglas de operación y el plan de estudios a seguir. </w:t>
      </w:r>
    </w:p>
    <w:p w14:paraId="0000006D" w14:textId="77777777" w:rsidR="00405129" w:rsidRDefault="006A1FF1">
      <w:pPr>
        <w:shd w:val="clear" w:color="auto" w:fill="DFEBEF"/>
        <w:spacing w:before="150" w:after="280" w:line="240" w:lineRule="auto"/>
        <w:rPr>
          <w:rFonts w:ascii="Times New Roman" w:eastAsia="Times New Roman" w:hAnsi="Times New Roman" w:cs="Times New Roman"/>
          <w:sz w:val="24"/>
          <w:szCs w:val="24"/>
        </w:rPr>
      </w:pPr>
      <w:hyperlink r:id="rId12">
        <w:r>
          <w:rPr>
            <w:rFonts w:ascii="Arial" w:eastAsia="Arial" w:hAnsi="Arial" w:cs="Arial"/>
            <w:b/>
            <w:color w:val="046B8D"/>
            <w:sz w:val="23"/>
            <w:szCs w:val="23"/>
            <w:u w:val="single"/>
          </w:rPr>
          <w:t>Plan de Estudios Actualizado de 1996 (Páginas 35-45)</w:t>
        </w:r>
      </w:hyperlink>
      <w:r>
        <w:rPr>
          <w:rFonts w:ascii="Arial" w:eastAsia="Arial" w:hAnsi="Arial" w:cs="Arial"/>
          <w:color w:val="58595B"/>
          <w:sz w:val="23"/>
          <w:szCs w:val="23"/>
        </w:rPr>
        <w:t> </w:t>
      </w:r>
    </w:p>
    <w:p w14:paraId="0000006E" w14:textId="77777777" w:rsidR="00405129" w:rsidRDefault="006A1FF1">
      <w:pPr>
        <w:shd w:val="clear" w:color="auto" w:fill="DFEBEF"/>
        <w:spacing w:after="280" w:line="240" w:lineRule="auto"/>
        <w:ind w:left="270"/>
        <w:jc w:val="both"/>
        <w:rPr>
          <w:rFonts w:ascii="Times New Roman" w:eastAsia="Times New Roman" w:hAnsi="Times New Roman" w:cs="Times New Roman"/>
          <w:sz w:val="24"/>
          <w:szCs w:val="24"/>
        </w:rPr>
      </w:pPr>
      <w:r>
        <w:rPr>
          <w:rFonts w:ascii="Arial" w:eastAsia="Arial" w:hAnsi="Arial" w:cs="Arial"/>
          <w:color w:val="000000"/>
          <w:sz w:val="19"/>
          <w:szCs w:val="19"/>
        </w:rPr>
        <w:t>Este documento fue publicado en 1996, una vez concluidos los trabajos iniciados en 1991 para la actualización del Plan y de los Programas de Estudio con los que inició el Colegio en 1971. El documento está compuesto por siete apartados en los que se aborda la fundamentación del proceso de actualización y la metodología seguida; los criterios para la implantación, seguimiento y evaluación del PEA; el mapa curricular y los contenidos de los nuevos programas; el perfil del egresado; y se especifican las características didáctico-pedagógicas y filosóficas del proyecto educativo del Colegio. </w:t>
      </w:r>
    </w:p>
    <w:p w14:paraId="0000006F" w14:textId="77777777" w:rsidR="00405129" w:rsidRDefault="006A1FF1">
      <w:pPr>
        <w:shd w:val="clear" w:color="auto" w:fill="DFEBEF"/>
        <w:spacing w:before="150" w:after="280" w:line="240" w:lineRule="auto"/>
        <w:rPr>
          <w:rFonts w:ascii="Times New Roman" w:eastAsia="Times New Roman" w:hAnsi="Times New Roman" w:cs="Times New Roman"/>
          <w:sz w:val="24"/>
          <w:szCs w:val="24"/>
        </w:rPr>
      </w:pPr>
      <w:hyperlink r:id="rId13">
        <w:r>
          <w:rPr>
            <w:rFonts w:ascii="Arial" w:eastAsia="Arial" w:hAnsi="Arial" w:cs="Arial"/>
            <w:b/>
            <w:color w:val="046B8D"/>
            <w:sz w:val="23"/>
            <w:szCs w:val="23"/>
            <w:u w:val="single"/>
          </w:rPr>
          <w:t>El Colegio de Ciencias y Humanidades: Modelo y Prácticas (Páginas 1-6)</w:t>
        </w:r>
      </w:hyperlink>
      <w:r>
        <w:rPr>
          <w:rFonts w:ascii="Arial" w:eastAsia="Arial" w:hAnsi="Arial" w:cs="Arial"/>
          <w:color w:val="58595B"/>
          <w:sz w:val="23"/>
          <w:szCs w:val="23"/>
        </w:rPr>
        <w:t> </w:t>
      </w:r>
    </w:p>
    <w:p w14:paraId="00000070" w14:textId="77777777" w:rsidR="00405129" w:rsidRDefault="006A1FF1">
      <w:pPr>
        <w:shd w:val="clear" w:color="auto" w:fill="DFEBEF"/>
        <w:spacing w:after="280" w:line="240" w:lineRule="auto"/>
        <w:ind w:left="270"/>
        <w:jc w:val="both"/>
        <w:rPr>
          <w:rFonts w:ascii="Times New Roman" w:eastAsia="Times New Roman" w:hAnsi="Times New Roman" w:cs="Times New Roman"/>
          <w:sz w:val="24"/>
          <w:szCs w:val="24"/>
        </w:rPr>
      </w:pPr>
      <w:r>
        <w:rPr>
          <w:rFonts w:ascii="Arial" w:eastAsia="Arial" w:hAnsi="Arial" w:cs="Arial"/>
          <w:color w:val="000000"/>
          <w:sz w:val="19"/>
          <w:szCs w:val="19"/>
        </w:rPr>
        <w:t>Se trata de un documento elaborado por la entonces Junta de directores del CCH, y publicado en 2001 en el Suplemento Especial de la Gaceta CCH. El texto corresponde a una ponencia presentada en el Coloquio Nacional sobre la Función de la Enseñanza Media Superior en el que se exponen los principios del Modelo Educativo del CCH y su concreción en dos niveles: el plan de estudios, y las políticas y programas para el desarrollo académico. </w:t>
      </w:r>
    </w:p>
    <w:sdt>
      <w:sdtPr>
        <w:tag w:val="goog_rdk_123"/>
        <w:id w:val="-97253280"/>
      </w:sdtPr>
      <w:sdtContent>
        <w:p w14:paraId="06A382D2" w14:textId="77777777" w:rsidR="00D80504" w:rsidRDefault="006A1FF1" w:rsidP="00D80504">
          <w:pPr>
            <w:pStyle w:val="Prrafodelista"/>
            <w:numPr>
              <w:ilvl w:val="0"/>
              <w:numId w:val="5"/>
            </w:numPr>
            <w:shd w:val="clear" w:color="auto" w:fill="FFFFFF"/>
            <w:spacing w:before="280" w:after="0" w:line="240" w:lineRule="auto"/>
            <w:jc w:val="both"/>
            <w:rPr>
              <w:rFonts w:ascii="Arial" w:eastAsia="Arial" w:hAnsi="Arial" w:cs="Arial"/>
            </w:rPr>
          </w:pPr>
          <w:r w:rsidRPr="00D80504">
            <w:rPr>
              <w:rFonts w:ascii="Arial" w:eastAsia="Arial" w:hAnsi="Arial" w:cs="Arial"/>
            </w:rPr>
            <w:t>Elabora una</w:t>
          </w:r>
          <w:hyperlink r:id="rId14">
            <w:r w:rsidRPr="00D80504">
              <w:rPr>
                <w:rFonts w:ascii="Arial" w:eastAsia="Arial" w:hAnsi="Arial" w:cs="Arial"/>
                <w:color w:val="0000FF"/>
                <w:u w:val="single"/>
              </w:rPr>
              <w:t> </w:t>
            </w:r>
          </w:hyperlink>
          <w:hyperlink r:id="rId15">
            <w:r w:rsidRPr="00D80504">
              <w:rPr>
                <w:rFonts w:ascii="Arial" w:eastAsia="Arial" w:hAnsi="Arial" w:cs="Arial"/>
                <w:b/>
                <w:color w:val="0000FF"/>
                <w:u w:val="single"/>
              </w:rPr>
              <w:t>infografía</w:t>
            </w:r>
          </w:hyperlink>
          <w:hyperlink r:id="rId16">
            <w:r w:rsidRPr="00D80504">
              <w:rPr>
                <w:rFonts w:ascii="Arial" w:eastAsia="Arial" w:hAnsi="Arial" w:cs="Arial"/>
                <w:color w:val="0000FF"/>
                <w:u w:val="single"/>
              </w:rPr>
              <w:t> </w:t>
            </w:r>
          </w:hyperlink>
          <w:r w:rsidRPr="00D80504">
            <w:rPr>
              <w:rFonts w:ascii="Arial" w:eastAsia="Arial" w:hAnsi="Arial" w:cs="Arial"/>
            </w:rPr>
            <w:t xml:space="preserve">en la que sintetices los aspectos centrales del Modelo Educativo del CCH: </w:t>
          </w:r>
          <w:sdt>
            <w:sdtPr>
              <w:rPr>
                <w:highlight w:val="green"/>
              </w:rPr>
              <w:tag w:val="goog_rdk_119"/>
              <w:id w:val="-1643347731"/>
            </w:sdtPr>
            <w:sdtContent>
              <w:ins w:id="48" w:author="JUDITH ADRIANA DIAZ RIVERA" w:date="2024-10-18T13:54:00Z">
                <w:r w:rsidRPr="00D80504">
                  <w:rPr>
                    <w:rFonts w:ascii="Arial" w:eastAsia="Arial" w:hAnsi="Arial" w:cs="Arial"/>
                    <w:highlight w:val="green"/>
                  </w:rPr>
                  <w:t xml:space="preserve">a) </w:t>
                </w:r>
              </w:ins>
            </w:sdtContent>
          </w:sdt>
          <w:r w:rsidRPr="00D80504">
            <w:rPr>
              <w:rFonts w:ascii="Arial" w:eastAsia="Arial" w:hAnsi="Arial" w:cs="Arial"/>
            </w:rPr>
            <w:t xml:space="preserve">antecedentes históricos, </w:t>
          </w:r>
          <w:sdt>
            <w:sdtPr>
              <w:tag w:val="goog_rdk_120"/>
              <w:id w:val="1612627870"/>
            </w:sdtPr>
            <w:sdtContent>
              <w:ins w:id="49" w:author="JUDITH ADRIANA DIAZ RIVERA" w:date="2024-10-18T13:54:00Z">
                <w:r w:rsidRPr="00D80504">
                  <w:rPr>
                    <w:rFonts w:ascii="Arial" w:eastAsia="Arial" w:hAnsi="Arial" w:cs="Arial"/>
                    <w:highlight w:val="green"/>
                  </w:rPr>
                  <w:t>b)</w:t>
                </w:r>
                <w:r w:rsidRPr="00D80504">
                  <w:rPr>
                    <w:rFonts w:ascii="Arial" w:eastAsia="Arial" w:hAnsi="Arial" w:cs="Arial"/>
                  </w:rPr>
                  <w:t xml:space="preserve"> </w:t>
                </w:r>
              </w:ins>
            </w:sdtContent>
          </w:sdt>
          <w:r w:rsidRPr="00D80504">
            <w:rPr>
              <w:rFonts w:ascii="Arial" w:eastAsia="Arial" w:hAnsi="Arial" w:cs="Arial"/>
            </w:rPr>
            <w:t xml:space="preserve">ejes organizativos y </w:t>
          </w:r>
          <w:sdt>
            <w:sdtPr>
              <w:tag w:val="goog_rdk_121"/>
              <w:id w:val="1711616486"/>
            </w:sdtPr>
            <w:sdtContent>
              <w:commentRangeStart w:id="50"/>
              <w:ins w:id="51" w:author="JUDITH ADRIANA DIAZ RIVERA" w:date="2024-10-18T13:55:00Z">
                <w:r w:rsidRPr="00D80504">
                  <w:rPr>
                    <w:rFonts w:ascii="Arial" w:eastAsia="Arial" w:hAnsi="Arial" w:cs="Arial"/>
                    <w:highlight w:val="green"/>
                  </w:rPr>
                  <w:t>c</w:t>
                </w:r>
              </w:ins>
              <w:commentRangeEnd w:id="50"/>
              <w:r w:rsidR="009E35D8">
                <w:rPr>
                  <w:rStyle w:val="Refdecomentario"/>
                  <w:rFonts w:ascii="Arial" w:eastAsia="Times New Roman" w:hAnsi="Arial" w:cs="Times New Roman"/>
                  <w:lang w:eastAsia="es-ES"/>
                </w:rPr>
                <w:commentReference w:id="50"/>
              </w:r>
              <w:ins w:id="52" w:author="JUDITH ADRIANA DIAZ RIVERA" w:date="2024-10-18T13:55:00Z">
                <w:r w:rsidRPr="00D80504">
                  <w:rPr>
                    <w:rFonts w:ascii="Arial" w:eastAsia="Arial" w:hAnsi="Arial" w:cs="Arial"/>
                    <w:highlight w:val="green"/>
                  </w:rPr>
                  <w:t>)</w:t>
                </w:r>
                <w:r w:rsidRPr="00D80504">
                  <w:rPr>
                    <w:rFonts w:ascii="Arial" w:eastAsia="Arial" w:hAnsi="Arial" w:cs="Arial"/>
                  </w:rPr>
                  <w:t xml:space="preserve"> </w:t>
                </w:r>
              </w:ins>
            </w:sdtContent>
          </w:sdt>
          <w:r w:rsidRPr="00D80504">
            <w:rPr>
              <w:rFonts w:ascii="Arial" w:eastAsia="Arial" w:hAnsi="Arial" w:cs="Arial"/>
            </w:rPr>
            <w:t>orientaciones del quehacer educativo. </w:t>
          </w:r>
        </w:p>
        <w:p w14:paraId="00000071" w14:textId="4E99F796" w:rsidR="00405129" w:rsidRPr="00D80504" w:rsidRDefault="006A1FF1" w:rsidP="00D80504">
          <w:pPr>
            <w:pStyle w:val="Prrafodelista"/>
            <w:numPr>
              <w:ilvl w:val="0"/>
              <w:numId w:val="5"/>
            </w:numPr>
            <w:shd w:val="clear" w:color="auto" w:fill="FFFFFF"/>
            <w:spacing w:before="280" w:after="0" w:line="240" w:lineRule="auto"/>
            <w:jc w:val="both"/>
            <w:rPr>
              <w:ins w:id="53" w:author="Misael Domínguez Hernández" w:date="2024-10-23T12:49:00Z"/>
              <w:rFonts w:ascii="Arial" w:eastAsia="Arial" w:hAnsi="Arial" w:cs="Arial"/>
            </w:rPr>
          </w:pPr>
          <w:r w:rsidRPr="00D80504">
            <w:rPr>
              <w:rFonts w:ascii="Arial" w:eastAsia="Arial" w:hAnsi="Arial" w:cs="Arial"/>
            </w:rPr>
            <w:t> </w:t>
          </w:r>
          <w:sdt>
            <w:sdtPr>
              <w:tag w:val="goog_rdk_122"/>
              <w:id w:val="-2011429092"/>
            </w:sdtPr>
            <w:sdtContent>
              <w:sdt>
                <w:sdtPr>
                  <w:tag w:val="goog_rdk_127"/>
                  <w:id w:val="878509989"/>
                </w:sdtPr>
                <w:sdtContent>
                  <w:ins w:id="54" w:author="JUDITH ADRIANA DIAZ RIVERA" w:date="2024-11-11T11:54:00Z">
                    <w:r w:rsidR="00D80504">
                      <w:rPr>
                        <w:rFonts w:ascii="Arial" w:eastAsia="Arial" w:hAnsi="Arial" w:cs="Arial"/>
                      </w:rPr>
                      <w:t>C</w:t>
                    </w:r>
                  </w:ins>
                  <w:r w:rsidR="00D80504">
                    <w:rPr>
                      <w:rFonts w:ascii="Arial" w:eastAsia="Arial" w:hAnsi="Arial" w:cs="Arial"/>
                    </w:rPr>
                    <w:t>onsulta</w:t>
                  </w:r>
                  <w:ins w:id="55" w:author="JUDITH ADRIANA DIAZ RIVERA" w:date="2024-11-11T11:54:00Z">
                    <w:r w:rsidR="00D80504">
                      <w:rPr>
                        <w:rFonts w:ascii="Arial" w:eastAsia="Arial" w:hAnsi="Arial" w:cs="Arial"/>
                      </w:rPr>
                      <w:t xml:space="preserve"> el material </w:t>
                    </w:r>
                  </w:ins>
                  <w:sdt>
                    <w:sdtPr>
                      <w:tag w:val="goog_rdk_128"/>
                      <w:id w:val="448975010"/>
                    </w:sdtPr>
                    <w:sdtContent>
                      <w:ins w:id="56" w:author="JUDITH ADRIANA DIAZ RIVERA" w:date="2024-11-11T11:54:00Z">
                        <w:r w:rsidR="00D80504">
                          <w:rPr>
                            <w:rFonts w:ascii="Arial" w:eastAsia="Arial" w:hAnsi="Arial" w:cs="Arial"/>
                            <w:i/>
                            <w:rPrChange w:id="57" w:author="JUDITH ADRIANA DIAZ RIVERA" w:date="2024-11-11T11:55:00Z">
                              <w:rPr>
                                <w:rFonts w:ascii="Arial" w:eastAsia="Arial" w:hAnsi="Arial" w:cs="Arial"/>
                              </w:rPr>
                            </w:rPrChange>
                          </w:rPr>
                          <w:t>“</w:t>
                        </w:r>
                      </w:ins>
                    </w:sdtContent>
                  </w:sdt>
                </w:sdtContent>
              </w:sdt>
              <w:sdt>
                <w:sdtPr>
                  <w:tag w:val="goog_rdk_129"/>
                  <w:id w:val="218642992"/>
                </w:sdtPr>
                <w:sdtContent>
                  <w:sdt>
                    <w:sdtPr>
                      <w:tag w:val="goog_rdk_130"/>
                      <w:id w:val="-785655942"/>
                    </w:sdtPr>
                    <w:sdtContent>
                      <w:commentRangeStart w:id="58"/>
                      <w:commentRangeStart w:id="59"/>
                    </w:sdtContent>
                  </w:sdt>
                  <w:customXmlInsRangeStart w:id="60" w:author="Misael Domínguez Hernández" w:date="2024-10-23T12:49:00Z"/>
                  <w:sdt>
                    <w:sdtPr>
                      <w:tag w:val="goog_rdk_131"/>
                      <w:id w:val="-1081607775"/>
                    </w:sdtPr>
                    <w:sdtContent>
                      <w:customXmlInsRangeEnd w:id="60"/>
                      <w:ins w:id="61" w:author="Misael Domínguez Hernández" w:date="2024-10-23T12:49:00Z">
                        <w:r w:rsidR="00D80504">
                          <w:rPr>
                            <w:rFonts w:ascii="Arial" w:eastAsia="Arial" w:hAnsi="Arial" w:cs="Arial"/>
                            <w:i/>
                            <w:rPrChange w:id="62" w:author="JUDITH ADRIANA DIAZ RIVERA" w:date="2024-11-11T11:55:00Z">
                              <w:rPr>
                                <w:rFonts w:ascii="Arial" w:eastAsia="Arial" w:hAnsi="Arial" w:cs="Arial"/>
                              </w:rPr>
                            </w:rPrChange>
                          </w:rPr>
                          <w:t xml:space="preserve">Cómo hacer una infografía en </w:t>
                        </w:r>
                        <w:proofErr w:type="spellStart"/>
                        <w:r w:rsidR="00D80504">
                          <w:rPr>
                            <w:rFonts w:ascii="Arial" w:eastAsia="Arial" w:hAnsi="Arial" w:cs="Arial"/>
                            <w:i/>
                            <w:rPrChange w:id="63" w:author="JUDITH ADRIANA DIAZ RIVERA" w:date="2024-11-11T11:55:00Z">
                              <w:rPr>
                                <w:rFonts w:ascii="Arial" w:eastAsia="Arial" w:hAnsi="Arial" w:cs="Arial"/>
                              </w:rPr>
                            </w:rPrChange>
                          </w:rPr>
                          <w:t>Canva</w:t>
                        </w:r>
                        <w:proofErr w:type="spellEnd"/>
                      </w:ins>
                      <w:customXmlInsRangeStart w:id="64" w:author="Misael Domínguez Hernández" w:date="2024-10-23T12:49:00Z"/>
                    </w:sdtContent>
                  </w:sdt>
                  <w:customXmlInsRangeEnd w:id="64"/>
                </w:sdtContent>
              </w:sdt>
              <w:commentRangeEnd w:id="59"/>
              <w:sdt>
                <w:sdtPr>
                  <w:tag w:val="goog_rdk_132"/>
                  <w:id w:val="-1345158818"/>
                </w:sdtPr>
                <w:sdtContent>
                  <w:r w:rsidR="00D80504">
                    <w:commentReference w:id="59"/>
                  </w:r>
                  <w:commentRangeEnd w:id="58"/>
                  <w:r w:rsidR="00D80504">
                    <w:rPr>
                      <w:rStyle w:val="Refdecomentario"/>
                      <w:rFonts w:ascii="Arial" w:eastAsia="Times New Roman" w:hAnsi="Arial" w:cs="Times New Roman"/>
                      <w:lang w:eastAsia="es-ES"/>
                    </w:rPr>
                    <w:commentReference w:id="58"/>
                  </w:r>
                  <w:sdt>
                    <w:sdtPr>
                      <w:tag w:val="goog_rdk_133"/>
                      <w:id w:val="-1377080927"/>
                    </w:sdtPr>
                    <w:sdtContent>
                      <w:ins w:id="65" w:author="JUDITH ADRIANA DIAZ RIVERA" w:date="2024-11-11T11:55:00Z">
                        <w:r w:rsidR="00D80504">
                          <w:rPr>
                            <w:rFonts w:ascii="Arial" w:eastAsia="Arial" w:hAnsi="Arial" w:cs="Arial"/>
                            <w:i/>
                            <w:rPrChange w:id="66" w:author="JUDITH ADRIANA DIAZ RIVERA" w:date="2024-11-11T11:55:00Z">
                              <w:rPr>
                                <w:rFonts w:ascii="Arial" w:eastAsia="Arial" w:hAnsi="Arial" w:cs="Arial"/>
                              </w:rPr>
                            </w:rPrChange>
                          </w:rPr>
                          <w:t xml:space="preserve">”. </w:t>
                        </w:r>
                      </w:ins>
                    </w:sdtContent>
                  </w:sdt>
                </w:sdtContent>
              </w:sdt>
            </w:sdtContent>
          </w:sdt>
        </w:p>
      </w:sdtContent>
    </w:sdt>
    <w:commentRangeStart w:id="67" w:displacedByCustomXml="next"/>
    <w:sdt>
      <w:sdtPr>
        <w:tag w:val="goog_rdk_125"/>
        <w:id w:val="-98649566"/>
      </w:sdtPr>
      <w:sdtContent>
        <w:p w14:paraId="00000072" w14:textId="37B8CCB0" w:rsidR="00405129" w:rsidRDefault="00000000" w:rsidP="006A1FF1">
          <w:pPr>
            <w:shd w:val="clear" w:color="auto" w:fill="FFFFFF"/>
            <w:spacing w:after="0" w:line="240" w:lineRule="auto"/>
            <w:jc w:val="both"/>
            <w:rPr>
              <w:ins w:id="68" w:author="Misael Domínguez Hernández" w:date="2024-10-23T12:49:00Z"/>
              <w:rFonts w:ascii="Arial" w:eastAsia="Arial" w:hAnsi="Arial" w:cs="Arial"/>
            </w:rPr>
          </w:pPr>
          <w:sdt>
            <w:sdtPr>
              <w:tag w:val="goog_rdk_124"/>
              <w:id w:val="-2029243427"/>
              <w:showingPlcHdr/>
            </w:sdtPr>
            <w:sdtContent>
              <w:r w:rsidR="006A1FF1">
                <w:t xml:space="preserve">     </w:t>
              </w:r>
            </w:sdtContent>
          </w:sdt>
        </w:p>
      </w:sdtContent>
    </w:sdt>
    <w:commentRangeEnd w:id="67"/>
    <w:p w14:paraId="02C3AF6A" w14:textId="282D21A4" w:rsidR="006A1FF1" w:rsidRDefault="00D80504" w:rsidP="006A1FF1">
      <w:pPr>
        <w:shd w:val="clear" w:color="auto" w:fill="FFFFFF"/>
        <w:spacing w:after="280" w:line="240" w:lineRule="auto"/>
        <w:jc w:val="both"/>
        <w:rPr>
          <w:rFonts w:ascii="Arial" w:eastAsia="Arial" w:hAnsi="Arial" w:cs="Arial"/>
        </w:rPr>
      </w:pPr>
      <w:r>
        <w:rPr>
          <w:rStyle w:val="Refdecomentario"/>
          <w:rFonts w:ascii="Arial" w:eastAsia="Times New Roman" w:hAnsi="Arial" w:cs="Times New Roman"/>
          <w:lang w:eastAsia="es-ES"/>
        </w:rPr>
        <w:commentReference w:id="67"/>
      </w:r>
    </w:p>
    <w:p w14:paraId="00000074" w14:textId="77777777" w:rsidR="00405129" w:rsidRDefault="006A1FF1">
      <w:pPr>
        <w:numPr>
          <w:ilvl w:val="0"/>
          <w:numId w:val="6"/>
        </w:numPr>
        <w:shd w:val="clear" w:color="auto" w:fill="FFFFFF"/>
        <w:spacing w:before="280" w:after="280" w:line="240" w:lineRule="auto"/>
        <w:ind w:left="855" w:firstLine="0"/>
        <w:rPr>
          <w:rFonts w:ascii="Arial" w:eastAsia="Arial" w:hAnsi="Arial" w:cs="Arial"/>
        </w:rPr>
      </w:pPr>
      <w:r>
        <w:rPr>
          <w:rFonts w:ascii="Arial" w:eastAsia="Arial" w:hAnsi="Arial" w:cs="Arial"/>
          <w:color w:val="000000"/>
        </w:rPr>
        <w:t>Guarda tu archivo bajo el siguiente formato: </w:t>
      </w:r>
      <w:r>
        <w:rPr>
          <w:rFonts w:ascii="Arial" w:eastAsia="Arial" w:hAnsi="Arial" w:cs="Arial"/>
          <w:i/>
          <w:color w:val="000000"/>
        </w:rPr>
        <w:t>Nombre_Apellido_Actividad1</w:t>
      </w:r>
      <w:r>
        <w:rPr>
          <w:rFonts w:ascii="Arial" w:eastAsia="Arial" w:hAnsi="Arial" w:cs="Arial"/>
          <w:color w:val="000000"/>
        </w:rPr>
        <w:t>. Ejemplo: </w:t>
      </w:r>
      <w:r>
        <w:rPr>
          <w:rFonts w:ascii="Arial" w:eastAsia="Arial" w:hAnsi="Arial" w:cs="Arial"/>
          <w:b/>
          <w:color w:val="000000"/>
        </w:rPr>
        <w:t>Victoria_García_Actividad1</w:t>
      </w:r>
      <w:r>
        <w:rPr>
          <w:rFonts w:ascii="Arial" w:eastAsia="Arial" w:hAnsi="Arial" w:cs="Arial"/>
          <w:color w:val="000000"/>
        </w:rPr>
        <w:t> </w:t>
      </w:r>
    </w:p>
    <w:p w14:paraId="00000075" w14:textId="77777777" w:rsidR="00405129" w:rsidRDefault="006A1FF1">
      <w:pPr>
        <w:numPr>
          <w:ilvl w:val="0"/>
          <w:numId w:val="7"/>
        </w:numPr>
        <w:shd w:val="clear" w:color="auto" w:fill="FFFFFF"/>
        <w:spacing w:before="280" w:after="280" w:line="240" w:lineRule="auto"/>
        <w:ind w:left="855" w:firstLine="0"/>
        <w:rPr>
          <w:rFonts w:ascii="Arial" w:eastAsia="Arial" w:hAnsi="Arial" w:cs="Arial"/>
        </w:rPr>
      </w:pPr>
      <w:r>
        <w:rPr>
          <w:rFonts w:ascii="Arial" w:eastAsia="Arial" w:hAnsi="Arial" w:cs="Arial"/>
          <w:color w:val="000000"/>
        </w:rPr>
        <w:t>Sube tu archivo para que pueda ser revisado por tu impartidor (en formato PDF o JPG; recuerda que el peso máximo debe ser de 10 MB). </w:t>
      </w:r>
    </w:p>
    <w:p w14:paraId="00000076" w14:textId="77777777" w:rsidR="00405129" w:rsidRDefault="006A1FF1">
      <w:pPr>
        <w:numPr>
          <w:ilvl w:val="0"/>
          <w:numId w:val="8"/>
        </w:numPr>
        <w:shd w:val="clear" w:color="auto" w:fill="FFFFFF"/>
        <w:spacing w:before="280" w:after="0" w:line="240" w:lineRule="auto"/>
        <w:ind w:left="2100" w:firstLine="0"/>
        <w:rPr>
          <w:rFonts w:ascii="Arial" w:eastAsia="Arial" w:hAnsi="Arial" w:cs="Arial"/>
        </w:rPr>
      </w:pPr>
      <w:r>
        <w:rPr>
          <w:rFonts w:ascii="Arial" w:eastAsia="Arial" w:hAnsi="Arial" w:cs="Arial"/>
          <w:color w:val="000000"/>
        </w:rPr>
        <w:t>Da clic en </w:t>
      </w:r>
      <w:r>
        <w:rPr>
          <w:rFonts w:ascii="Arial" w:eastAsia="Arial" w:hAnsi="Arial" w:cs="Arial"/>
          <w:b/>
          <w:color w:val="000000"/>
        </w:rPr>
        <w:t>Adjuntar</w:t>
      </w:r>
      <w:r>
        <w:rPr>
          <w:rFonts w:ascii="Arial" w:eastAsia="Arial" w:hAnsi="Arial" w:cs="Arial"/>
          <w:color w:val="000000"/>
        </w:rPr>
        <w:t> y arrástralo al campo que se solicita. </w:t>
      </w:r>
    </w:p>
    <w:p w14:paraId="00000077" w14:textId="77777777" w:rsidR="00405129" w:rsidRDefault="006A1FF1">
      <w:pPr>
        <w:numPr>
          <w:ilvl w:val="0"/>
          <w:numId w:val="8"/>
        </w:numPr>
        <w:shd w:val="clear" w:color="auto" w:fill="FFFFFF"/>
        <w:spacing w:after="0" w:line="240" w:lineRule="auto"/>
        <w:ind w:left="2100" w:firstLine="0"/>
        <w:rPr>
          <w:rFonts w:ascii="Arial" w:eastAsia="Arial" w:hAnsi="Arial" w:cs="Arial"/>
        </w:rPr>
      </w:pPr>
      <w:r>
        <w:rPr>
          <w:rFonts w:ascii="Arial" w:eastAsia="Arial" w:hAnsi="Arial" w:cs="Arial"/>
          <w:color w:val="000000"/>
        </w:rPr>
        <w:t>No olvides dar clic en </w:t>
      </w:r>
      <w:r>
        <w:rPr>
          <w:rFonts w:ascii="Arial" w:eastAsia="Arial" w:hAnsi="Arial" w:cs="Arial"/>
          <w:b/>
          <w:color w:val="000000"/>
        </w:rPr>
        <w:t>Guardar</w:t>
      </w:r>
      <w:r>
        <w:rPr>
          <w:rFonts w:ascii="Arial" w:eastAsia="Arial" w:hAnsi="Arial" w:cs="Arial"/>
          <w:color w:val="000000"/>
        </w:rPr>
        <w:t>, pues de otra manera tu archivo no se subirá correctamente. </w:t>
      </w:r>
    </w:p>
    <w:p w14:paraId="00000078" w14:textId="77777777" w:rsidR="00405129" w:rsidRDefault="006A1FF1">
      <w:pPr>
        <w:numPr>
          <w:ilvl w:val="0"/>
          <w:numId w:val="8"/>
        </w:numPr>
        <w:shd w:val="clear" w:color="auto" w:fill="FFFFFF"/>
        <w:spacing w:after="280" w:line="240" w:lineRule="auto"/>
        <w:ind w:left="2100" w:firstLine="0"/>
        <w:rPr>
          <w:rFonts w:ascii="Arial" w:eastAsia="Arial" w:hAnsi="Arial" w:cs="Arial"/>
        </w:rPr>
      </w:pPr>
      <w:r>
        <w:rPr>
          <w:rFonts w:ascii="Arial" w:eastAsia="Arial" w:hAnsi="Arial" w:cs="Arial"/>
          <w:color w:val="000000"/>
        </w:rPr>
        <w:t>Si quieres hacer cambios da clic en </w:t>
      </w:r>
      <w:r>
        <w:rPr>
          <w:rFonts w:ascii="Arial" w:eastAsia="Arial" w:hAnsi="Arial" w:cs="Arial"/>
          <w:b/>
          <w:color w:val="000000"/>
        </w:rPr>
        <w:t>Editar envío</w:t>
      </w:r>
      <w:r>
        <w:rPr>
          <w:rFonts w:ascii="Arial" w:eastAsia="Arial" w:hAnsi="Arial" w:cs="Arial"/>
          <w:color w:val="000000"/>
        </w:rPr>
        <w:t> y después en </w:t>
      </w:r>
      <w:r>
        <w:rPr>
          <w:rFonts w:ascii="Arial" w:eastAsia="Arial" w:hAnsi="Arial" w:cs="Arial"/>
          <w:b/>
          <w:color w:val="000000"/>
        </w:rPr>
        <w:t>Guardar cambios</w:t>
      </w:r>
      <w:r>
        <w:rPr>
          <w:rFonts w:ascii="Arial" w:eastAsia="Arial" w:hAnsi="Arial" w:cs="Arial"/>
          <w:color w:val="000000"/>
        </w:rPr>
        <w:t>. </w:t>
      </w:r>
    </w:p>
    <w:p w14:paraId="00000079" w14:textId="77777777" w:rsidR="00405129" w:rsidRDefault="006A1FF1">
      <w:pPr>
        <w:numPr>
          <w:ilvl w:val="0"/>
          <w:numId w:val="9"/>
        </w:numPr>
        <w:shd w:val="clear" w:color="auto" w:fill="FFFFFF"/>
        <w:spacing w:before="280" w:after="280" w:line="240" w:lineRule="auto"/>
        <w:ind w:left="855" w:firstLine="0"/>
        <w:rPr>
          <w:rFonts w:ascii="Arial" w:eastAsia="Arial" w:hAnsi="Arial" w:cs="Arial"/>
        </w:rPr>
      </w:pPr>
      <w:r>
        <w:rPr>
          <w:rFonts w:ascii="Arial" w:eastAsia="Arial" w:hAnsi="Arial" w:cs="Arial"/>
          <w:color w:val="000000"/>
        </w:rPr>
        <w:lastRenderedPageBreak/>
        <w:t>Descarga los </w:t>
      </w:r>
      <w:commentRangeStart w:id="69"/>
      <w:r w:rsidR="00060F29">
        <w:fldChar w:fldCharType="begin"/>
      </w:r>
      <w:r w:rsidR="00060F29">
        <w:instrText xml:space="preserve"> HYPERLINK "https://moodle.portalacademico.cch.unam.mx/modelo-educativo/modelo/bloque1/docs/Actividad1_criterios%20de%20evaluacion_2021.pdf" \h </w:instrText>
      </w:r>
      <w:r w:rsidR="00060F29">
        <w:fldChar w:fldCharType="separate"/>
      </w:r>
      <w:r>
        <w:rPr>
          <w:rFonts w:ascii="Arial" w:eastAsia="Arial" w:hAnsi="Arial" w:cs="Arial"/>
          <w:b/>
          <w:color w:val="046B8D"/>
          <w:u w:val="single"/>
        </w:rPr>
        <w:t>criterios de evaluación</w:t>
      </w:r>
      <w:r w:rsidR="00060F29">
        <w:rPr>
          <w:rFonts w:ascii="Arial" w:eastAsia="Arial" w:hAnsi="Arial" w:cs="Arial"/>
          <w:b/>
          <w:color w:val="046B8D"/>
          <w:u w:val="single"/>
        </w:rPr>
        <w:fldChar w:fldCharType="end"/>
      </w:r>
      <w:r>
        <w:rPr>
          <w:rFonts w:ascii="Arial" w:eastAsia="Arial" w:hAnsi="Arial" w:cs="Arial"/>
          <w:color w:val="58595B"/>
        </w:rPr>
        <w:t>. </w:t>
      </w:r>
      <w:commentRangeEnd w:id="69"/>
      <w:r w:rsidR="00857850">
        <w:rPr>
          <w:rStyle w:val="Refdecomentario"/>
          <w:rFonts w:ascii="Arial" w:eastAsia="Times New Roman" w:hAnsi="Arial" w:cs="Times New Roman"/>
          <w:lang w:eastAsia="es-ES"/>
        </w:rPr>
        <w:commentReference w:id="69"/>
      </w:r>
    </w:p>
    <w:p w14:paraId="0000007A" w14:textId="77777777" w:rsidR="00405129" w:rsidRDefault="006A1FF1">
      <w:pPr>
        <w:spacing w:after="0" w:line="240" w:lineRule="auto"/>
        <w:rPr>
          <w:rFonts w:ascii="Times New Roman" w:eastAsia="Times New Roman" w:hAnsi="Times New Roman" w:cs="Times New Roman"/>
          <w:sz w:val="24"/>
          <w:szCs w:val="24"/>
        </w:rPr>
      </w:pPr>
      <w:r>
        <w:rPr>
          <w:rFonts w:ascii="Arial" w:eastAsia="Arial" w:hAnsi="Arial" w:cs="Arial"/>
          <w:color w:val="00B050"/>
          <w:sz w:val="36"/>
          <w:szCs w:val="36"/>
        </w:rPr>
        <w:t> </w:t>
      </w:r>
    </w:p>
    <w:p w14:paraId="0000007B" w14:textId="77777777" w:rsidR="00405129" w:rsidRDefault="006A1FF1">
      <w:pPr>
        <w:spacing w:after="0" w:line="240" w:lineRule="auto"/>
        <w:rPr>
          <w:rFonts w:ascii="Times New Roman" w:eastAsia="Times New Roman" w:hAnsi="Times New Roman" w:cs="Times New Roman"/>
        </w:rPr>
      </w:pPr>
      <w:r>
        <w:rPr>
          <w:rFonts w:ascii="Arial" w:eastAsia="Arial" w:hAnsi="Arial" w:cs="Arial"/>
          <w:b/>
          <w:color w:val="00B050"/>
        </w:rPr>
        <w:t>Para saber más</w:t>
      </w:r>
      <w:r>
        <w:rPr>
          <w:rFonts w:ascii="Arial" w:eastAsia="Arial" w:hAnsi="Arial" w:cs="Arial"/>
          <w:color w:val="00B050"/>
        </w:rPr>
        <w:t> </w:t>
      </w:r>
    </w:p>
    <w:p w14:paraId="0000007C" w14:textId="77777777" w:rsidR="00405129" w:rsidRDefault="006A1FF1">
      <w:pPr>
        <w:spacing w:after="0" w:line="240" w:lineRule="auto"/>
        <w:rPr>
          <w:rFonts w:ascii="Times New Roman" w:eastAsia="Times New Roman" w:hAnsi="Times New Roman" w:cs="Times New Roman"/>
          <w:sz w:val="24"/>
          <w:szCs w:val="24"/>
        </w:rPr>
      </w:pPr>
      <w:r>
        <w:rPr>
          <w:rFonts w:ascii="Arial" w:eastAsia="Arial" w:hAnsi="Arial" w:cs="Arial"/>
          <w:color w:val="00B050"/>
          <w:sz w:val="36"/>
          <w:szCs w:val="36"/>
        </w:rPr>
        <w:t> </w:t>
      </w:r>
    </w:p>
    <w:p w14:paraId="0000007D" w14:textId="77777777" w:rsidR="00405129" w:rsidRDefault="006A1FF1">
      <w:pPr>
        <w:spacing w:after="0" w:line="240" w:lineRule="auto"/>
        <w:rPr>
          <w:rFonts w:ascii="Times New Roman" w:eastAsia="Times New Roman" w:hAnsi="Times New Roman" w:cs="Times New Roman"/>
          <w:sz w:val="24"/>
          <w:szCs w:val="24"/>
        </w:rPr>
      </w:pPr>
      <w:r>
        <w:rPr>
          <w:rFonts w:ascii="Arial" w:eastAsia="Arial" w:hAnsi="Arial" w:cs="Arial"/>
        </w:rPr>
        <w:t>Te sugerimos que revises los siguientes documentos y videos para que conozcas más acerca del Modelo Educativo del Colegio: </w:t>
      </w:r>
    </w:p>
    <w:p w14:paraId="0000007E" w14:textId="77777777" w:rsidR="00405129" w:rsidRDefault="006A1FF1">
      <w:pPr>
        <w:numPr>
          <w:ilvl w:val="0"/>
          <w:numId w:val="10"/>
        </w:numPr>
        <w:spacing w:before="280" w:after="0" w:line="240" w:lineRule="auto"/>
        <w:ind w:left="1080" w:firstLine="0"/>
        <w:rPr>
          <w:rFonts w:ascii="Arial" w:eastAsia="Arial" w:hAnsi="Arial" w:cs="Arial"/>
        </w:rPr>
      </w:pPr>
      <w:hyperlink r:id="rId17">
        <w:r>
          <w:rPr>
            <w:rFonts w:ascii="Arial" w:eastAsia="Arial" w:hAnsi="Arial" w:cs="Arial"/>
            <w:color w:val="0000FF"/>
            <w:u w:val="single"/>
          </w:rPr>
          <w:t>Video del 40 aniversario del CCH.</w:t>
        </w:r>
      </w:hyperlink>
      <w:r>
        <w:rPr>
          <w:rFonts w:ascii="Arial" w:eastAsia="Arial" w:hAnsi="Arial" w:cs="Arial"/>
        </w:rPr>
        <w:t xml:space="preserve"> Elaborado en el año 2011 a propósito del 40 aniversario del Colegio. En él se presenta una síntesis del contexto histórico de la creación del CCH y los fundamentos de su proyecto educativo. </w:t>
      </w:r>
    </w:p>
    <w:p w14:paraId="0000007F" w14:textId="77777777" w:rsidR="00405129" w:rsidRDefault="006A1FF1">
      <w:pPr>
        <w:numPr>
          <w:ilvl w:val="0"/>
          <w:numId w:val="10"/>
        </w:numPr>
        <w:spacing w:after="0" w:line="240" w:lineRule="auto"/>
        <w:ind w:left="1080" w:firstLine="0"/>
        <w:rPr>
          <w:rFonts w:ascii="Arial" w:eastAsia="Arial" w:hAnsi="Arial" w:cs="Arial"/>
        </w:rPr>
      </w:pPr>
      <w:hyperlink r:id="rId18">
        <w:r>
          <w:rPr>
            <w:rFonts w:ascii="Arial" w:eastAsia="Arial" w:hAnsi="Arial" w:cs="Arial"/>
            <w:color w:val="0000FF"/>
            <w:u w:val="single"/>
          </w:rPr>
          <w:t>Documentos y testimonios de la Historia del CCH.</w:t>
        </w:r>
      </w:hyperlink>
      <w:r>
        <w:rPr>
          <w:rFonts w:ascii="Arial" w:eastAsia="Arial" w:hAnsi="Arial" w:cs="Arial"/>
        </w:rPr>
        <w:t xml:space="preserve"> Libro publicado en el año 2013 en el cual se concentran documentos oficiales sobre la historia del Colegio y su Modelo Educativo, así como entrevistas y reflexiones de personalidades destacadas en la vida de la institución. </w:t>
      </w:r>
    </w:p>
    <w:p w14:paraId="00000080" w14:textId="77777777" w:rsidR="00405129" w:rsidRDefault="006A1FF1">
      <w:pPr>
        <w:numPr>
          <w:ilvl w:val="0"/>
          <w:numId w:val="10"/>
        </w:numPr>
        <w:spacing w:after="0" w:line="240" w:lineRule="auto"/>
        <w:ind w:left="1080" w:firstLine="0"/>
        <w:rPr>
          <w:rFonts w:ascii="Arial" w:eastAsia="Arial" w:hAnsi="Arial" w:cs="Arial"/>
        </w:rPr>
      </w:pPr>
      <w:hyperlink r:id="rId19">
        <w:r>
          <w:rPr>
            <w:rFonts w:ascii="Arial" w:eastAsia="Arial" w:hAnsi="Arial" w:cs="Arial"/>
            <w:color w:val="0000FF"/>
            <w:u w:val="single"/>
          </w:rPr>
          <w:t xml:space="preserve">Número especial de la Revista </w:t>
        </w:r>
        <w:proofErr w:type="spellStart"/>
        <w:r>
          <w:rPr>
            <w:rFonts w:ascii="Arial" w:eastAsia="Arial" w:hAnsi="Arial" w:cs="Arial"/>
            <w:color w:val="0000FF"/>
            <w:u w:val="single"/>
          </w:rPr>
          <w:t>Eutopía</w:t>
        </w:r>
        <w:proofErr w:type="spellEnd"/>
        <w:r>
          <w:rPr>
            <w:rFonts w:ascii="Arial" w:eastAsia="Arial" w:hAnsi="Arial" w:cs="Arial"/>
            <w:color w:val="0000FF"/>
            <w:u w:val="single"/>
          </w:rPr>
          <w:t xml:space="preserve"> “45 años de la fundación del Colegio”.</w:t>
        </w:r>
      </w:hyperlink>
      <w:r>
        <w:rPr>
          <w:rFonts w:ascii="Arial" w:eastAsia="Arial" w:hAnsi="Arial" w:cs="Arial"/>
        </w:rPr>
        <w:t xml:space="preserve"> Compilado de artículos elaborados por profesores del Colegio y exfuncionarios en el que se presentan reflexiones diversas sobre la importancia y los desafíos del proyecto educativo del CCH. </w:t>
      </w:r>
    </w:p>
    <w:p w14:paraId="00000081" w14:textId="77777777" w:rsidR="00405129" w:rsidRDefault="006A1FF1">
      <w:pPr>
        <w:numPr>
          <w:ilvl w:val="0"/>
          <w:numId w:val="10"/>
        </w:numPr>
        <w:spacing w:after="0" w:line="240" w:lineRule="auto"/>
        <w:ind w:left="1080" w:firstLine="0"/>
        <w:rPr>
          <w:rFonts w:ascii="Arial" w:eastAsia="Arial" w:hAnsi="Arial" w:cs="Arial"/>
        </w:rPr>
      </w:pPr>
      <w:hyperlink r:id="rId20">
        <w:r>
          <w:rPr>
            <w:rFonts w:ascii="Arial" w:eastAsia="Arial" w:hAnsi="Arial" w:cs="Arial"/>
            <w:color w:val="0000FF"/>
            <w:u w:val="single"/>
          </w:rPr>
          <w:t>Número 1 de la Revista Documenta.</w:t>
        </w:r>
      </w:hyperlink>
      <w:r>
        <w:rPr>
          <w:rFonts w:ascii="Arial" w:eastAsia="Arial" w:hAnsi="Arial" w:cs="Arial"/>
        </w:rPr>
        <w:t xml:space="preserve"> Serie de artículos publicados en junio de 1979 relativos a la creación del CCH, las características de su proyecto educativo y su relevancia. </w:t>
      </w:r>
    </w:p>
    <w:p w14:paraId="00000082" w14:textId="77777777" w:rsidR="00405129" w:rsidRDefault="006A1FF1">
      <w:pPr>
        <w:numPr>
          <w:ilvl w:val="0"/>
          <w:numId w:val="10"/>
        </w:numPr>
        <w:spacing w:after="280" w:line="240" w:lineRule="auto"/>
        <w:ind w:left="1080" w:firstLine="0"/>
        <w:rPr>
          <w:rFonts w:ascii="Arial" w:eastAsia="Arial" w:hAnsi="Arial" w:cs="Arial"/>
        </w:rPr>
      </w:pPr>
      <w:hyperlink r:id="rId21">
        <w:r>
          <w:rPr>
            <w:rFonts w:ascii="Arial" w:eastAsia="Arial" w:hAnsi="Arial" w:cs="Arial"/>
            <w:color w:val="0000FF"/>
            <w:u w:val="single"/>
          </w:rPr>
          <w:t>Un bachillerato de habilidades básicas.</w:t>
        </w:r>
      </w:hyperlink>
      <w:r>
        <w:rPr>
          <w:rFonts w:ascii="Arial" w:eastAsia="Arial" w:hAnsi="Arial" w:cs="Arial"/>
        </w:rPr>
        <w:t xml:space="preserve"> Texto elaborado por José de Jesús Bazán Levy y publicado en 1988 en el que se profundiza la noción de “cultura básica” y se analizan las habilidades básicas que los estudiantes debieran desarrollar en el bachillerato. </w:t>
      </w:r>
    </w:p>
    <w:p w14:paraId="00000083" w14:textId="77777777" w:rsidR="00405129" w:rsidRDefault="00405129">
      <w:pPr>
        <w:spacing w:before="280" w:after="280" w:line="240" w:lineRule="auto"/>
        <w:jc w:val="both"/>
        <w:rPr>
          <w:rFonts w:ascii="Arial" w:eastAsia="Arial" w:hAnsi="Arial" w:cs="Arial"/>
          <w:b/>
          <w:color w:val="F68B33"/>
          <w:sz w:val="36"/>
          <w:szCs w:val="36"/>
        </w:rPr>
      </w:pPr>
    </w:p>
    <w:p w14:paraId="55163407" w14:textId="77777777" w:rsidR="00FE0657" w:rsidRDefault="006A1FF1">
      <w:pPr>
        <w:spacing w:before="280" w:after="280" w:line="240" w:lineRule="auto"/>
        <w:jc w:val="both"/>
        <w:rPr>
          <w:rFonts w:ascii="Arial" w:eastAsia="Arial" w:hAnsi="Arial" w:cs="Arial"/>
          <w:b/>
          <w:color w:val="F68B33"/>
          <w:sz w:val="36"/>
          <w:szCs w:val="36"/>
        </w:rPr>
      </w:pPr>
      <w:r>
        <w:rPr>
          <w:rFonts w:ascii="Arial" w:eastAsia="Arial" w:hAnsi="Arial" w:cs="Arial"/>
          <w:b/>
          <w:color w:val="F68B33"/>
          <w:sz w:val="36"/>
          <w:szCs w:val="36"/>
        </w:rPr>
        <w:t>El ejercicio de la docencia en el contexto actual </w:t>
      </w:r>
    </w:p>
    <w:p w14:paraId="45FFCF9E" w14:textId="77777777" w:rsidR="00FE0657" w:rsidRPr="00FE0657" w:rsidRDefault="00FE0657" w:rsidP="00FE0657">
      <w:pPr>
        <w:spacing w:before="100" w:beforeAutospacing="1" w:after="100" w:afterAutospacing="1" w:line="240" w:lineRule="auto"/>
        <w:jc w:val="both"/>
        <w:rPr>
          <w:rFonts w:ascii="Arial" w:eastAsia="Times New Roman" w:hAnsi="Arial" w:cs="Arial"/>
          <w:lang w:val="es-MX"/>
        </w:rPr>
      </w:pPr>
      <w:commentRangeStart w:id="70"/>
      <w:r w:rsidRPr="00FE0657">
        <w:rPr>
          <w:rFonts w:ascii="Arial" w:eastAsia="Times New Roman" w:hAnsi="Arial" w:cs="Arial"/>
          <w:lang w:val="es-MX"/>
        </w:rPr>
        <w:t>Nuestra sociedad actual se enfrenta a una serie de retos en el terreno social, económico, político y medio ambiental. Dichas situaciones tienen un fuerte impacto en el ámbito educativo y, entre otras cosas, han originado un aumento de las exigencias para el trabajo de los docentes, muchas de las cuales sobrepasan los conocimientos disciplinarios y técnicos que adquirieron durante su formación profesional.</w:t>
      </w:r>
    </w:p>
    <w:p w14:paraId="01CCC927" w14:textId="77777777" w:rsidR="00FE0657" w:rsidRPr="00FE0657" w:rsidRDefault="00FE0657" w:rsidP="00FE0657">
      <w:pPr>
        <w:spacing w:before="100" w:beforeAutospacing="1" w:after="100" w:afterAutospacing="1" w:line="240" w:lineRule="auto"/>
        <w:jc w:val="both"/>
        <w:rPr>
          <w:rFonts w:ascii="Arial" w:eastAsia="Times New Roman" w:hAnsi="Arial" w:cs="Arial"/>
          <w:lang w:val="es-MX"/>
        </w:rPr>
      </w:pPr>
      <w:r w:rsidRPr="00FE0657">
        <w:rPr>
          <w:rFonts w:ascii="Arial" w:eastAsia="Times New Roman" w:hAnsi="Arial" w:cs="Arial"/>
          <w:lang w:val="es-MX"/>
        </w:rPr>
        <w:t>A este panorama se suman otras condiciones que dificultan la labor docente. Por un lado, los organismos internacionales y gubernamentales, así como la sociedad en general, reconocen a los docentes como actores clave para el logro de la calidad educativa. Por otro lado, la profesión está social y económicamente devaluada; además de que en algunos sistemas educativos los docentes se perciben a sí mismos como meros ejecutores de lo que deciden las autoridades educativas.</w:t>
      </w:r>
    </w:p>
    <w:p w14:paraId="284D8E19" w14:textId="77777777" w:rsidR="00FE0657" w:rsidRPr="00FE0657" w:rsidRDefault="00FE0657" w:rsidP="00FE0657">
      <w:pPr>
        <w:spacing w:before="100" w:beforeAutospacing="1" w:after="100" w:afterAutospacing="1" w:line="240" w:lineRule="auto"/>
        <w:jc w:val="both"/>
        <w:rPr>
          <w:rFonts w:ascii="Arial" w:eastAsia="Times New Roman" w:hAnsi="Arial" w:cs="Arial"/>
          <w:lang w:val="es-MX"/>
        </w:rPr>
      </w:pPr>
      <w:r w:rsidRPr="00FE0657">
        <w:rPr>
          <w:rFonts w:ascii="Arial" w:eastAsia="Times New Roman" w:hAnsi="Arial" w:cs="Arial"/>
          <w:lang w:val="es-MX"/>
        </w:rPr>
        <w:t>Después de la pandemia por COVID-19 se han sumado retos que implican no solamente preparar clases en formato presencial, sino también prepararse para la virtualidad en caso de requerirse. Adicionalmente, la incorporación de la Inteligencia Artificial en la vida cotidiana supone un replanteamiento y adaptación de las labores educativas.</w:t>
      </w:r>
    </w:p>
    <w:p w14:paraId="00000084" w14:textId="132F2C42" w:rsidR="00405129" w:rsidRPr="00FE0657" w:rsidRDefault="00FE0657" w:rsidP="00FE0657">
      <w:pPr>
        <w:spacing w:before="100" w:beforeAutospacing="1" w:after="100" w:afterAutospacing="1" w:line="240" w:lineRule="auto"/>
        <w:jc w:val="both"/>
        <w:rPr>
          <w:rFonts w:ascii="Arial" w:eastAsia="Times New Roman" w:hAnsi="Arial" w:cs="Arial"/>
          <w:lang w:val="es-MX"/>
        </w:rPr>
      </w:pPr>
      <w:r w:rsidRPr="00FE0657">
        <w:rPr>
          <w:rFonts w:ascii="Arial" w:eastAsia="Times New Roman" w:hAnsi="Arial" w:cs="Arial"/>
          <w:lang w:val="es-MX"/>
        </w:rPr>
        <w:lastRenderedPageBreak/>
        <w:t xml:space="preserve">Estas situaciones han provocado que los docentes se ubiquen entre los grupos profesionales con mayor riesgo de sufrir el </w:t>
      </w:r>
      <w:r w:rsidRPr="00FE0657">
        <w:rPr>
          <w:rFonts w:ascii="Arial" w:eastAsia="Times New Roman" w:hAnsi="Arial" w:cs="Arial"/>
          <w:i/>
          <w:iCs/>
          <w:lang w:val="es-MX"/>
        </w:rPr>
        <w:t>Síndrome de Burnout</w:t>
      </w:r>
      <w:r w:rsidRPr="00FE0657">
        <w:rPr>
          <w:rFonts w:ascii="Arial" w:eastAsia="Times New Roman" w:hAnsi="Arial" w:cs="Arial"/>
          <w:lang w:val="es-MX"/>
        </w:rPr>
        <w:t xml:space="preserve"> o desgaste profesional, el cual se caracteriza por la presencia de (Maslach y Jackson, 1981 citado en Matus, 2013):</w:t>
      </w:r>
      <w:commentRangeEnd w:id="70"/>
      <w:r w:rsidRPr="00FE0657">
        <w:rPr>
          <w:rStyle w:val="Refdecomentario"/>
          <w:rFonts w:ascii="Arial" w:eastAsia="Times New Roman" w:hAnsi="Arial" w:cs="Arial"/>
          <w:sz w:val="22"/>
          <w:szCs w:val="22"/>
          <w:lang w:eastAsia="es-ES"/>
        </w:rPr>
        <w:commentReference w:id="70"/>
      </w:r>
    </w:p>
    <w:p w14:paraId="00000088" w14:textId="7547392B" w:rsidR="00405129" w:rsidRPr="00FE0657" w:rsidRDefault="00000000">
      <w:pPr>
        <w:spacing w:before="280" w:after="280" w:line="240" w:lineRule="auto"/>
        <w:jc w:val="both"/>
        <w:rPr>
          <w:rFonts w:ascii="Arial" w:eastAsia="Arial" w:hAnsi="Arial" w:cs="Arial"/>
        </w:rPr>
      </w:pPr>
      <w:sdt>
        <w:sdtPr>
          <w:tag w:val="goog_rdk_135"/>
          <w:id w:val="1376743672"/>
        </w:sdtPr>
        <w:sdtContent>
          <w:del w:id="71" w:author="JUDITH ADRIANA DIAZ RIVERA" w:date="2024-10-18T13:58:00Z">
            <w:r w:rsidR="006A1FF1">
              <w:rPr>
                <w:rFonts w:ascii="Arial" w:eastAsia="Arial" w:hAnsi="Arial" w:cs="Arial"/>
              </w:rPr>
              <w:delText>N</w:delText>
            </w:r>
          </w:del>
        </w:sdtContent>
      </w:sdt>
    </w:p>
    <w:p w14:paraId="00000089" w14:textId="77777777" w:rsidR="00405129" w:rsidRDefault="006A1FF1">
      <w:pPr>
        <w:numPr>
          <w:ilvl w:val="0"/>
          <w:numId w:val="11"/>
        </w:numPr>
        <w:spacing w:before="280" w:after="280" w:line="240" w:lineRule="auto"/>
        <w:ind w:left="1080" w:firstLine="0"/>
        <w:jc w:val="both"/>
        <w:rPr>
          <w:rFonts w:ascii="Arial" w:eastAsia="Arial" w:hAnsi="Arial" w:cs="Arial"/>
        </w:rPr>
      </w:pPr>
      <w:r>
        <w:rPr>
          <w:rFonts w:ascii="Arial" w:eastAsia="Arial" w:hAnsi="Arial" w:cs="Arial"/>
        </w:rPr>
        <w:t>cansancio emocional: pérdida progresiva de energía, desgaste, agotamiento y fatiga;   </w:t>
      </w:r>
    </w:p>
    <w:p w14:paraId="0000008A" w14:textId="77777777" w:rsidR="00405129" w:rsidRDefault="006A1FF1">
      <w:pPr>
        <w:numPr>
          <w:ilvl w:val="0"/>
          <w:numId w:val="13"/>
        </w:numPr>
        <w:spacing w:before="280" w:after="280" w:line="240" w:lineRule="auto"/>
        <w:ind w:left="1080" w:firstLine="0"/>
        <w:jc w:val="both"/>
        <w:rPr>
          <w:rFonts w:ascii="Arial" w:eastAsia="Arial" w:hAnsi="Arial" w:cs="Arial"/>
        </w:rPr>
      </w:pPr>
      <w:r>
        <w:rPr>
          <w:rFonts w:ascii="Arial" w:eastAsia="Arial" w:hAnsi="Arial" w:cs="Arial"/>
        </w:rPr>
        <w:t>despersonalización: desarrollo de actitudes negativas y sentimientos fríos e impersonales hacia el alumnado;  </w:t>
      </w:r>
    </w:p>
    <w:p w14:paraId="0000008B" w14:textId="77777777" w:rsidR="00405129" w:rsidRDefault="006A1FF1">
      <w:pPr>
        <w:numPr>
          <w:ilvl w:val="0"/>
          <w:numId w:val="14"/>
        </w:numPr>
        <w:spacing w:before="280" w:after="280" w:line="240" w:lineRule="auto"/>
        <w:ind w:left="1080" w:firstLine="0"/>
        <w:jc w:val="both"/>
        <w:rPr>
          <w:rFonts w:ascii="Arial" w:eastAsia="Arial" w:hAnsi="Arial" w:cs="Arial"/>
        </w:rPr>
      </w:pPr>
      <w:r>
        <w:rPr>
          <w:rFonts w:ascii="Arial" w:eastAsia="Arial" w:hAnsi="Arial" w:cs="Arial"/>
        </w:rPr>
        <w:t>falta de realización personal: tendencia a evaluarse negativamente, lo que afecta la realización del trabajo y la relación con las personas a las que atienden.   </w:t>
      </w:r>
    </w:p>
    <w:p w14:paraId="0000008C" w14:textId="3D81B96F"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La investigación educativa ha demostrado que el grado de satisfacción que tiene un docente con su quehacer es un factor protector frente al desgaste profesional. Los maestros</w:t>
      </w:r>
      <w:sdt>
        <w:sdtPr>
          <w:tag w:val="goog_rdk_156"/>
          <w:id w:val="-426193127"/>
        </w:sdtPr>
        <w:sdtContent>
          <w:ins w:id="72" w:author="JUDITH ADRIANA DIAZ RIVERA" w:date="2024-10-18T14:03:00Z">
            <w:r>
              <w:rPr>
                <w:rFonts w:ascii="Arial" w:eastAsia="Arial" w:hAnsi="Arial" w:cs="Arial"/>
              </w:rPr>
              <w:t xml:space="preserve"> </w:t>
            </w:r>
            <w:commentRangeStart w:id="73"/>
            <w:r>
              <w:rPr>
                <w:rFonts w:ascii="Arial" w:eastAsia="Arial" w:hAnsi="Arial" w:cs="Arial"/>
              </w:rPr>
              <w:t>y maestras</w:t>
            </w:r>
          </w:ins>
        </w:sdtContent>
      </w:sdt>
      <w:r>
        <w:rPr>
          <w:rFonts w:ascii="Arial" w:eastAsia="Arial" w:hAnsi="Arial" w:cs="Arial"/>
        </w:rPr>
        <w:t xml:space="preserve"> </w:t>
      </w:r>
      <w:commentRangeEnd w:id="73"/>
      <w:r w:rsidR="00F36D63">
        <w:rPr>
          <w:rStyle w:val="Refdecomentario"/>
          <w:rFonts w:ascii="Arial" w:eastAsia="Times New Roman" w:hAnsi="Arial" w:cs="Times New Roman"/>
          <w:lang w:eastAsia="es-ES"/>
        </w:rPr>
        <w:commentReference w:id="73"/>
      </w:r>
      <w:r>
        <w:rPr>
          <w:rFonts w:ascii="Arial" w:eastAsia="Arial" w:hAnsi="Arial" w:cs="Arial"/>
        </w:rPr>
        <w:t>que consideran que su trabajo es importante y que marcan una diferencia en la vida de sus</w:t>
      </w:r>
      <w:r w:rsidR="00F36D63">
        <w:rPr>
          <w:rFonts w:ascii="Arial" w:eastAsia="Arial" w:hAnsi="Arial" w:cs="Arial"/>
        </w:rPr>
        <w:t xml:space="preserve"> </w:t>
      </w:r>
      <w:commentRangeStart w:id="74"/>
      <w:r w:rsidR="00F36D63">
        <w:rPr>
          <w:rFonts w:ascii="Arial" w:eastAsia="Arial" w:hAnsi="Arial" w:cs="Arial"/>
        </w:rPr>
        <w:t>alumnos</w:t>
      </w:r>
      <w:sdt>
        <w:sdtPr>
          <w:tag w:val="goog_rdk_157"/>
          <w:id w:val="1467389741"/>
        </w:sdtPr>
        <w:sdtContent>
          <w:del w:id="75" w:author="JUDITH ADRIANA DIAZ RIVERA" w:date="2024-10-18T14:04:00Z">
            <w:r>
              <w:rPr>
                <w:rFonts w:ascii="Arial" w:eastAsia="Arial" w:hAnsi="Arial" w:cs="Arial"/>
              </w:rPr>
              <w:delText xml:space="preserve">alumnos </w:delText>
            </w:r>
          </w:del>
        </w:sdtContent>
      </w:sdt>
      <w:sdt>
        <w:sdtPr>
          <w:tag w:val="goog_rdk_158"/>
          <w:id w:val="125210451"/>
          <w:showingPlcHdr/>
        </w:sdtPr>
        <w:sdtContent>
          <w:r w:rsidR="00F36D63">
            <w:t xml:space="preserve">     </w:t>
          </w:r>
        </w:sdtContent>
      </w:sdt>
      <w:commentRangeEnd w:id="74"/>
      <w:r w:rsidR="00F36D63">
        <w:rPr>
          <w:rStyle w:val="Refdecomentario"/>
          <w:rFonts w:ascii="Arial" w:eastAsia="Times New Roman" w:hAnsi="Arial" w:cs="Times New Roman"/>
          <w:lang w:eastAsia="es-ES"/>
        </w:rPr>
        <w:commentReference w:id="74"/>
      </w:r>
      <w:r>
        <w:rPr>
          <w:rFonts w:ascii="Arial" w:eastAsia="Arial" w:hAnsi="Arial" w:cs="Arial"/>
        </w:rPr>
        <w:t xml:space="preserve">son capaces de tolerar una mayor cantidad de estrés inherente a la docencia (Arón y </w:t>
      </w:r>
      <w:proofErr w:type="spellStart"/>
      <w:r>
        <w:rPr>
          <w:rFonts w:ascii="Arial" w:eastAsia="Arial" w:hAnsi="Arial" w:cs="Arial"/>
        </w:rPr>
        <w:t>Milicic</w:t>
      </w:r>
      <w:proofErr w:type="spellEnd"/>
      <w:r>
        <w:rPr>
          <w:rFonts w:ascii="Arial" w:eastAsia="Arial" w:hAnsi="Arial" w:cs="Arial"/>
        </w:rPr>
        <w:t>, 2000, citado en Matus, 2013). Contrariamente, la práctica docente alienada genera respuestas negativas en</w:t>
      </w:r>
      <w:r w:rsidR="00F36D63">
        <w:rPr>
          <w:rFonts w:ascii="Arial" w:eastAsia="Arial" w:hAnsi="Arial" w:cs="Arial"/>
        </w:rPr>
        <w:t xml:space="preserve"> </w:t>
      </w:r>
      <w:commentRangeStart w:id="76"/>
      <w:r w:rsidR="00F36D63">
        <w:rPr>
          <w:rFonts w:ascii="Arial" w:eastAsia="Arial" w:hAnsi="Arial" w:cs="Arial"/>
        </w:rPr>
        <w:t>los estudiantes</w:t>
      </w:r>
      <w:commentRangeEnd w:id="76"/>
      <w:r w:rsidR="00F36D63">
        <w:rPr>
          <w:rStyle w:val="Refdecomentario"/>
          <w:rFonts w:ascii="Arial" w:eastAsia="Times New Roman" w:hAnsi="Arial" w:cs="Times New Roman"/>
          <w:lang w:eastAsia="es-ES"/>
        </w:rPr>
        <w:commentReference w:id="76"/>
      </w:r>
      <w:r>
        <w:rPr>
          <w:rFonts w:ascii="Arial" w:eastAsia="Arial" w:hAnsi="Arial" w:cs="Arial"/>
        </w:rPr>
        <w:t>, lo que a su vez refuerza el sentido de ineficiencia por parte del profesor</w:t>
      </w:r>
      <w:sdt>
        <w:sdtPr>
          <w:tag w:val="goog_rdk_161"/>
          <w:id w:val="571392904"/>
        </w:sdtPr>
        <w:sdtContent>
          <w:ins w:id="77" w:author="JUDITH ADRIANA DIAZ RIVERA" w:date="2024-10-18T14:04:00Z">
            <w:r>
              <w:rPr>
                <w:rFonts w:ascii="Arial" w:eastAsia="Arial" w:hAnsi="Arial" w:cs="Arial"/>
              </w:rPr>
              <w:t>ado</w:t>
            </w:r>
          </w:ins>
        </w:sdtContent>
      </w:sdt>
      <w:r>
        <w:rPr>
          <w:rFonts w:ascii="Arial" w:eastAsia="Arial" w:hAnsi="Arial" w:cs="Arial"/>
        </w:rPr>
        <w:t>, convirtiéndose así en un círculo vicioso.    </w:t>
      </w:r>
    </w:p>
    <w:p w14:paraId="0000008D" w14:textId="6BA1BB81"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 De este modo, es fundamental que las instituciones educativas proporcionen</w:t>
      </w:r>
      <w:r w:rsidR="00F36D63">
        <w:rPr>
          <w:rFonts w:ascii="Arial" w:eastAsia="Arial" w:hAnsi="Arial" w:cs="Arial"/>
        </w:rPr>
        <w:t xml:space="preserve"> </w:t>
      </w:r>
      <w:commentRangeStart w:id="78"/>
      <w:r w:rsidR="00F36D63">
        <w:rPr>
          <w:rFonts w:ascii="Arial" w:eastAsia="Arial" w:hAnsi="Arial" w:cs="Arial"/>
        </w:rPr>
        <w:t>los docentes</w:t>
      </w:r>
      <w:r>
        <w:rPr>
          <w:rFonts w:ascii="Arial" w:eastAsia="Arial" w:hAnsi="Arial" w:cs="Arial"/>
        </w:rPr>
        <w:t xml:space="preserve"> </w:t>
      </w:r>
      <w:sdt>
        <w:sdtPr>
          <w:tag w:val="goog_rdk_163"/>
          <w:id w:val="1816920661"/>
        </w:sdtPr>
        <w:sdtContent>
          <w:del w:id="79" w:author="JUDITH ADRIANA DIAZ RIVERA" w:date="2024-10-18T14:04:00Z">
            <w:r>
              <w:rPr>
                <w:rFonts w:ascii="Arial" w:eastAsia="Arial" w:hAnsi="Arial" w:cs="Arial"/>
              </w:rPr>
              <w:delText xml:space="preserve"> los docentes </w:delText>
            </w:r>
          </w:del>
        </w:sdtContent>
      </w:sdt>
      <w:commentRangeEnd w:id="78"/>
      <w:r w:rsidR="00F36D63">
        <w:rPr>
          <w:rStyle w:val="Refdecomentario"/>
          <w:rFonts w:ascii="Arial" w:eastAsia="Times New Roman" w:hAnsi="Arial" w:cs="Times New Roman"/>
          <w:lang w:eastAsia="es-ES"/>
        </w:rPr>
        <w:commentReference w:id="78"/>
      </w:r>
      <w:r>
        <w:rPr>
          <w:rFonts w:ascii="Arial" w:eastAsia="Arial" w:hAnsi="Arial" w:cs="Arial"/>
        </w:rPr>
        <w:t>condiciones más favorables para la realización de sus labores. Al mismo tiempo, quienes eligen el camino de la docencia, necesitan desarrollar distintas estrategias de afrontamiento al estrés y “[</w:t>
      </w:r>
      <w:r>
        <w:rPr>
          <w:rFonts w:ascii="Arial" w:eastAsia="Arial" w:hAnsi="Arial" w:cs="Arial"/>
          <w:b/>
        </w:rPr>
        <w:t>un] compromiso que va más allá del logro del sustento diario y requiere por ello, de la construcción de un proceso identitario que otorgue a su práctica cotidiana significatividad y trascendencia</w:t>
      </w:r>
      <w:r>
        <w:rPr>
          <w:rFonts w:ascii="Arial" w:eastAsia="Arial" w:hAnsi="Arial" w:cs="Arial"/>
        </w:rPr>
        <w:t>” (Matus, 2013: 79).   </w:t>
      </w:r>
    </w:p>
    <w:p w14:paraId="0000008E" w14:textId="77777777" w:rsidR="00405129" w:rsidRDefault="006A1FF1">
      <w:pPr>
        <w:spacing w:after="0" w:line="240" w:lineRule="auto"/>
        <w:rPr>
          <w:rFonts w:ascii="Times New Roman" w:eastAsia="Times New Roman" w:hAnsi="Times New Roman" w:cs="Times New Roman"/>
        </w:rPr>
      </w:pPr>
      <w:r>
        <w:rPr>
          <w:rFonts w:ascii="Arial" w:eastAsia="Arial" w:hAnsi="Arial" w:cs="Arial"/>
        </w:rPr>
        <w:t> </w:t>
      </w:r>
      <w:r>
        <w:rPr>
          <w:rFonts w:ascii="Arial" w:eastAsia="Arial" w:hAnsi="Arial" w:cs="Arial"/>
          <w:b/>
          <w:color w:val="00B050"/>
        </w:rPr>
        <w:t>Para saber más</w:t>
      </w:r>
      <w:r>
        <w:rPr>
          <w:rFonts w:ascii="Arial" w:eastAsia="Arial" w:hAnsi="Arial" w:cs="Arial"/>
          <w:color w:val="00B050"/>
        </w:rPr>
        <w:t> </w:t>
      </w:r>
    </w:p>
    <w:p w14:paraId="0000008F" w14:textId="77777777" w:rsidR="00405129" w:rsidRDefault="006A1FF1">
      <w:pPr>
        <w:spacing w:before="280" w:after="280" w:line="240" w:lineRule="auto"/>
        <w:jc w:val="both"/>
        <w:rPr>
          <w:rFonts w:ascii="Arial" w:eastAsia="Arial" w:hAnsi="Arial" w:cs="Arial"/>
        </w:rPr>
      </w:pPr>
      <w:hyperlink r:id="rId22">
        <w:r>
          <w:rPr>
            <w:rFonts w:ascii="Arial" w:eastAsia="Arial" w:hAnsi="Arial" w:cs="Arial"/>
            <w:color w:val="0000FF"/>
            <w:u w:val="single"/>
          </w:rPr>
          <w:t>Identidad docente: dilemas de la profesión.</w:t>
        </w:r>
      </w:hyperlink>
      <w:r>
        <w:rPr>
          <w:rFonts w:ascii="Arial" w:eastAsia="Arial" w:hAnsi="Arial" w:cs="Arial"/>
        </w:rPr>
        <w:t xml:space="preserve"> Este video consiste en una entrevista de poco menos de 30 minutos al sociólogo Emilio Tenti Fanfani, en el que se abordan, en términos generales, los dilemas de la profesión docente en la sociedad contemporánea. </w:t>
      </w:r>
    </w:p>
    <w:p w14:paraId="00000090" w14:textId="77777777" w:rsidR="00405129" w:rsidRDefault="006A1FF1">
      <w:pPr>
        <w:spacing w:before="280" w:after="280" w:line="240" w:lineRule="auto"/>
        <w:jc w:val="both"/>
        <w:rPr>
          <w:rFonts w:ascii="Times New Roman" w:eastAsia="Times New Roman" w:hAnsi="Times New Roman" w:cs="Times New Roman"/>
          <w:sz w:val="36"/>
          <w:szCs w:val="36"/>
        </w:rPr>
      </w:pPr>
      <w:r>
        <w:rPr>
          <w:rFonts w:ascii="Arial" w:eastAsia="Arial" w:hAnsi="Arial" w:cs="Arial"/>
          <w:b/>
          <w:color w:val="FF9300"/>
          <w:sz w:val="36"/>
          <w:szCs w:val="36"/>
        </w:rPr>
        <w:t>La docencia en el CCH</w:t>
      </w:r>
      <w:r>
        <w:rPr>
          <w:rFonts w:ascii="Arial" w:eastAsia="Arial" w:hAnsi="Arial" w:cs="Arial"/>
          <w:color w:val="FF9300"/>
          <w:sz w:val="36"/>
          <w:szCs w:val="36"/>
        </w:rPr>
        <w:t> </w:t>
      </w:r>
    </w:p>
    <w:p w14:paraId="00000091" w14:textId="77777777" w:rsidR="00405129" w:rsidRDefault="006A1FF1">
      <w:pPr>
        <w:spacing w:before="280" w:after="280" w:line="240" w:lineRule="auto"/>
        <w:jc w:val="right"/>
        <w:rPr>
          <w:rFonts w:ascii="Times New Roman" w:eastAsia="Times New Roman" w:hAnsi="Times New Roman" w:cs="Times New Roman"/>
          <w:sz w:val="24"/>
          <w:szCs w:val="24"/>
        </w:rPr>
      </w:pPr>
      <w:r>
        <w:rPr>
          <w:rFonts w:ascii="Arial" w:eastAsia="Arial" w:hAnsi="Arial" w:cs="Arial"/>
          <w:i/>
        </w:rPr>
        <w:t>Lo que el maestro es, es más importante que lo que enseña.</w:t>
      </w:r>
      <w:r>
        <w:rPr>
          <w:rFonts w:ascii="Arial" w:eastAsia="Arial" w:hAnsi="Arial" w:cs="Arial"/>
        </w:rPr>
        <w:t>  </w:t>
      </w:r>
    </w:p>
    <w:p w14:paraId="00000092" w14:textId="77777777" w:rsidR="00405129" w:rsidRDefault="006A1FF1">
      <w:pPr>
        <w:spacing w:before="280" w:after="280" w:line="240" w:lineRule="auto"/>
        <w:jc w:val="right"/>
        <w:rPr>
          <w:rFonts w:ascii="Times New Roman" w:eastAsia="Times New Roman" w:hAnsi="Times New Roman" w:cs="Times New Roman"/>
          <w:sz w:val="24"/>
          <w:szCs w:val="24"/>
        </w:rPr>
      </w:pPr>
      <w:r>
        <w:rPr>
          <w:rFonts w:ascii="Arial" w:eastAsia="Arial" w:hAnsi="Arial" w:cs="Arial"/>
          <w:i/>
        </w:rPr>
        <w:t xml:space="preserve">Karl A. </w:t>
      </w:r>
      <w:proofErr w:type="spellStart"/>
      <w:r>
        <w:rPr>
          <w:rFonts w:ascii="Arial" w:eastAsia="Arial" w:hAnsi="Arial" w:cs="Arial"/>
          <w:i/>
        </w:rPr>
        <w:t>Menninger</w:t>
      </w:r>
      <w:proofErr w:type="spellEnd"/>
      <w:r>
        <w:rPr>
          <w:rFonts w:ascii="Arial" w:eastAsia="Arial" w:hAnsi="Arial" w:cs="Arial"/>
        </w:rPr>
        <w:t>  </w:t>
      </w:r>
    </w:p>
    <w:p w14:paraId="55F3B879" w14:textId="77777777" w:rsidR="00F36D63" w:rsidRDefault="00F36D63">
      <w:pPr>
        <w:spacing w:before="280" w:after="280" w:line="240" w:lineRule="auto"/>
        <w:jc w:val="both"/>
        <w:rPr>
          <w:rFonts w:ascii="Arial" w:eastAsia="Arial" w:hAnsi="Arial" w:cs="Arial"/>
        </w:rPr>
      </w:pPr>
    </w:p>
    <w:p w14:paraId="0FEF13FF" w14:textId="77777777" w:rsidR="00F36D63" w:rsidRPr="00F36D63" w:rsidRDefault="00F36D63" w:rsidP="00F36D63">
      <w:pPr>
        <w:spacing w:before="100" w:beforeAutospacing="1" w:after="100" w:afterAutospacing="1" w:line="240" w:lineRule="auto"/>
        <w:jc w:val="both"/>
        <w:rPr>
          <w:rFonts w:ascii="Arial" w:eastAsia="Times New Roman" w:hAnsi="Arial" w:cs="Arial"/>
          <w:lang w:val="es-MX"/>
        </w:rPr>
      </w:pPr>
      <w:commentRangeStart w:id="80"/>
      <w:r w:rsidRPr="00F36D63">
        <w:rPr>
          <w:rFonts w:ascii="Arial" w:eastAsia="Times New Roman" w:hAnsi="Arial" w:cs="Arial"/>
          <w:lang w:val="es-MX"/>
        </w:rPr>
        <w:t xml:space="preserve">El Modelo Educativo del Colegio sirve como marco de referencia y acción para organizar sus prácticas educativas. Así, a partir tanto de los documentos de creación del Colegio, como de los trabajos que la comunidad académica ha desarrollado a lo largo del tiempo, es </w:t>
      </w:r>
      <w:r w:rsidRPr="00F36D63">
        <w:rPr>
          <w:rFonts w:ascii="Arial" w:eastAsia="Times New Roman" w:hAnsi="Arial" w:cs="Arial"/>
          <w:lang w:val="es-MX"/>
        </w:rPr>
        <w:lastRenderedPageBreak/>
        <w:t xml:space="preserve">posible perfilar un modelo de docencia institucional en donde el profesor se caracteriza, entre otras cosas, por (García, 2016): </w:t>
      </w:r>
    </w:p>
    <w:p w14:paraId="61DECB7E" w14:textId="77777777" w:rsidR="00F36D63" w:rsidRPr="00F36D63" w:rsidRDefault="00F36D63" w:rsidP="00F36D63">
      <w:pPr>
        <w:numPr>
          <w:ilvl w:val="0"/>
          <w:numId w:val="55"/>
        </w:numPr>
        <w:spacing w:before="100" w:beforeAutospacing="1" w:after="100" w:afterAutospacing="1" w:line="240" w:lineRule="auto"/>
        <w:jc w:val="both"/>
        <w:rPr>
          <w:rFonts w:ascii="Arial" w:eastAsia="Times New Roman" w:hAnsi="Arial" w:cs="Arial"/>
          <w:lang w:val="es-MX"/>
        </w:rPr>
      </w:pPr>
      <w:r w:rsidRPr="00F36D63">
        <w:rPr>
          <w:rFonts w:ascii="Arial" w:eastAsia="Times New Roman" w:hAnsi="Arial" w:cs="Arial"/>
          <w:lang w:val="es-MX"/>
        </w:rPr>
        <w:t xml:space="preserve">realizar la función de guía y orientador, considerando las características, necesidades e intereses de los alumnos; </w:t>
      </w:r>
    </w:p>
    <w:p w14:paraId="3B3180E8" w14:textId="77777777" w:rsidR="00F36D63" w:rsidRPr="00F36D63" w:rsidRDefault="00F36D63" w:rsidP="00F36D63">
      <w:pPr>
        <w:numPr>
          <w:ilvl w:val="0"/>
          <w:numId w:val="55"/>
        </w:numPr>
        <w:spacing w:before="100" w:beforeAutospacing="1" w:after="100" w:afterAutospacing="1" w:line="240" w:lineRule="auto"/>
        <w:jc w:val="both"/>
        <w:rPr>
          <w:rFonts w:ascii="Arial" w:eastAsia="Times New Roman" w:hAnsi="Arial" w:cs="Arial"/>
          <w:lang w:val="es-MX"/>
        </w:rPr>
      </w:pPr>
      <w:r w:rsidRPr="00F36D63">
        <w:rPr>
          <w:rFonts w:ascii="Arial" w:eastAsia="Times New Roman" w:hAnsi="Arial" w:cs="Arial"/>
          <w:lang w:val="es-MX"/>
        </w:rPr>
        <w:t xml:space="preserve">fomentar la autonomía de los estudiantes y el desarrollo de habilidades que le permitan aprender por cuenta propia; </w:t>
      </w:r>
    </w:p>
    <w:p w14:paraId="752B1FD7" w14:textId="77777777" w:rsidR="00F36D63" w:rsidRPr="00F36D63" w:rsidRDefault="00F36D63" w:rsidP="00F36D63">
      <w:pPr>
        <w:numPr>
          <w:ilvl w:val="0"/>
          <w:numId w:val="55"/>
        </w:numPr>
        <w:spacing w:before="100" w:beforeAutospacing="1" w:after="100" w:afterAutospacing="1" w:line="240" w:lineRule="auto"/>
        <w:jc w:val="both"/>
        <w:rPr>
          <w:rFonts w:ascii="Arial" w:eastAsia="Times New Roman" w:hAnsi="Arial" w:cs="Arial"/>
          <w:lang w:val="es-MX"/>
        </w:rPr>
      </w:pPr>
      <w:r w:rsidRPr="00F36D63">
        <w:rPr>
          <w:rFonts w:ascii="Arial" w:eastAsia="Times New Roman" w:hAnsi="Arial" w:cs="Arial"/>
          <w:lang w:val="es-MX"/>
        </w:rPr>
        <w:t>establecer relaciones democráticas con los estudiantes, sin que ello implique que el docente pierda su autoridad académica;</w:t>
      </w:r>
    </w:p>
    <w:p w14:paraId="127179F6" w14:textId="77777777" w:rsidR="00F36D63" w:rsidRPr="00F36D63" w:rsidRDefault="00F36D63" w:rsidP="00F36D63">
      <w:pPr>
        <w:numPr>
          <w:ilvl w:val="0"/>
          <w:numId w:val="55"/>
        </w:numPr>
        <w:spacing w:before="100" w:beforeAutospacing="1" w:after="100" w:afterAutospacing="1" w:line="240" w:lineRule="auto"/>
        <w:jc w:val="both"/>
        <w:rPr>
          <w:rFonts w:ascii="Arial" w:eastAsia="Times New Roman" w:hAnsi="Arial" w:cs="Arial"/>
          <w:lang w:val="es-MX"/>
        </w:rPr>
      </w:pPr>
      <w:r w:rsidRPr="00F36D63">
        <w:rPr>
          <w:rFonts w:ascii="Arial" w:eastAsia="Times New Roman" w:hAnsi="Arial" w:cs="Arial"/>
          <w:lang w:val="es-MX"/>
        </w:rPr>
        <w:t xml:space="preserve">promover en los estudiantes el desarrollo de aprendizajes esenciales, y no saturarlos de información; </w:t>
      </w:r>
    </w:p>
    <w:p w14:paraId="266099C7" w14:textId="77777777" w:rsidR="00F36D63" w:rsidRPr="00F36D63" w:rsidRDefault="00F36D63" w:rsidP="00F36D63">
      <w:pPr>
        <w:numPr>
          <w:ilvl w:val="0"/>
          <w:numId w:val="55"/>
        </w:numPr>
        <w:spacing w:before="100" w:beforeAutospacing="1" w:after="100" w:afterAutospacing="1" w:line="240" w:lineRule="auto"/>
        <w:jc w:val="both"/>
        <w:rPr>
          <w:rFonts w:ascii="Arial" w:eastAsia="Times New Roman" w:hAnsi="Arial" w:cs="Arial"/>
          <w:lang w:val="es-MX"/>
        </w:rPr>
      </w:pPr>
      <w:r w:rsidRPr="00F36D63">
        <w:rPr>
          <w:rFonts w:ascii="Arial" w:eastAsia="Times New Roman" w:hAnsi="Arial" w:cs="Arial"/>
          <w:lang w:val="es-MX"/>
        </w:rPr>
        <w:t>atender el enfoque didáctico y disciplinario de la materia y el área de conocimientos respectiva, así como vincular los aprendizajes de su materia con los de otras asignaturas;</w:t>
      </w:r>
    </w:p>
    <w:p w14:paraId="63C02262" w14:textId="715D4649" w:rsidR="00F36D63" w:rsidRPr="00F36D63" w:rsidRDefault="00F36D63" w:rsidP="00F36D63">
      <w:pPr>
        <w:numPr>
          <w:ilvl w:val="0"/>
          <w:numId w:val="55"/>
        </w:numPr>
        <w:spacing w:before="100" w:beforeAutospacing="1" w:after="100" w:afterAutospacing="1" w:line="240" w:lineRule="auto"/>
        <w:jc w:val="both"/>
        <w:rPr>
          <w:rFonts w:ascii="Arial" w:eastAsia="Times New Roman" w:hAnsi="Arial" w:cs="Arial"/>
          <w:lang w:val="es-MX"/>
        </w:rPr>
      </w:pPr>
      <w:r w:rsidRPr="00F36D63">
        <w:rPr>
          <w:rFonts w:ascii="Arial" w:eastAsia="Times New Roman" w:hAnsi="Arial" w:cs="Arial"/>
          <w:lang w:val="es-MX"/>
        </w:rPr>
        <w:t>retomar el programa de estudios como punto de partida para la planeación y desarrollo de sus clases.</w:t>
      </w:r>
    </w:p>
    <w:p w14:paraId="0000009A" w14:textId="7FFCFE7C" w:rsidR="00405129" w:rsidRPr="000E4C7B" w:rsidRDefault="00F36D63" w:rsidP="000E4C7B">
      <w:pPr>
        <w:spacing w:before="100" w:beforeAutospacing="1" w:after="100" w:afterAutospacing="1" w:line="240" w:lineRule="auto"/>
        <w:jc w:val="both"/>
        <w:rPr>
          <w:rFonts w:ascii="Arial" w:eastAsia="Times New Roman" w:hAnsi="Arial" w:cs="Arial"/>
          <w:lang w:val="es-MX"/>
        </w:rPr>
      </w:pPr>
      <w:r w:rsidRPr="00F36D63">
        <w:rPr>
          <w:rFonts w:ascii="Arial" w:eastAsia="Times New Roman" w:hAnsi="Arial" w:cs="Arial"/>
          <w:lang w:val="es-MX"/>
        </w:rPr>
        <w:t xml:space="preserve">Para lograr lo anterior se requiere que además del dominio disciplinario y didáctico de la asignatura a impartir, las y los docentes desarrollen vocación, amor y compromiso con su quehacer. Ser profesor tiene su parte de formación profesional y su lado ético. Quien está al frente de un aula se exhibe, como experto en uno o varios temas y como ser humano; es decir, los estudiantes se percatan de la sapiencia del profesor y también observan su manera de conducirse en la vida. </w:t>
      </w:r>
      <w:commentRangeEnd w:id="80"/>
      <w:r w:rsidRPr="000E4C7B">
        <w:rPr>
          <w:rStyle w:val="Refdecomentario"/>
          <w:rFonts w:ascii="Arial" w:eastAsia="Times New Roman" w:hAnsi="Arial" w:cs="Arial"/>
          <w:sz w:val="22"/>
          <w:szCs w:val="22"/>
          <w:lang w:eastAsia="es-ES"/>
        </w:rPr>
        <w:commentReference w:id="80"/>
      </w:r>
    </w:p>
    <w:p w14:paraId="0000009B" w14:textId="2C2C0CDF"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 </w:t>
      </w:r>
      <w:r>
        <w:rPr>
          <w:rFonts w:ascii="Arial" w:eastAsia="Arial" w:hAnsi="Arial" w:cs="Arial"/>
          <w:i/>
          <w:color w:val="ED7D31"/>
        </w:rPr>
        <w:t>¿Qué hace enojar a mi maestro</w:t>
      </w:r>
      <w:sdt>
        <w:sdtPr>
          <w:tag w:val="goog_rdk_188"/>
          <w:id w:val="1417125863"/>
        </w:sdtPr>
        <w:sdtContent>
          <w:ins w:id="81" w:author="JUDITH ADRIANA DIAZ RIVERA" w:date="2024-10-18T14:08:00Z">
            <w:r>
              <w:rPr>
                <w:rFonts w:ascii="Arial" w:eastAsia="Arial" w:hAnsi="Arial" w:cs="Arial"/>
                <w:i/>
                <w:color w:val="ED7D31"/>
              </w:rPr>
              <w:t xml:space="preserve"> </w:t>
            </w:r>
            <w:commentRangeStart w:id="82"/>
            <w:r>
              <w:rPr>
                <w:rFonts w:ascii="Arial" w:eastAsia="Arial" w:hAnsi="Arial" w:cs="Arial"/>
                <w:i/>
                <w:color w:val="ED7D31"/>
              </w:rPr>
              <w:t>o maestra</w:t>
            </w:r>
          </w:ins>
          <w:commentRangeEnd w:id="82"/>
          <w:r w:rsidR="000E4C7B">
            <w:rPr>
              <w:rStyle w:val="Refdecomentario"/>
              <w:rFonts w:ascii="Arial" w:eastAsia="Times New Roman" w:hAnsi="Arial" w:cs="Times New Roman"/>
              <w:lang w:eastAsia="es-ES"/>
            </w:rPr>
            <w:commentReference w:id="82"/>
          </w:r>
        </w:sdtContent>
      </w:sdt>
      <w:r>
        <w:rPr>
          <w:rFonts w:ascii="Arial" w:eastAsia="Arial" w:hAnsi="Arial" w:cs="Arial"/>
          <w:i/>
          <w:color w:val="ED7D31"/>
        </w:rPr>
        <w:t>? ¿Cuándo sonríe? ¿Qué juzga o no tolera? ¿Le importamos o nos ignora? ¿Nos respeta y se da a respetar? ¿Grita e insulta o habla y se comunica? ¿Le gusta dar clases o no ha encontrado otra actividad mejor para llevar a cabo?, éstas y otras preguntas son respondidas por l</w:t>
      </w:r>
      <w:sdt>
        <w:sdtPr>
          <w:tag w:val="goog_rdk_189"/>
          <w:id w:val="-800458530"/>
        </w:sdtPr>
        <w:sdtContent>
          <w:commentRangeStart w:id="83"/>
          <w:ins w:id="84" w:author="JUDITH ADRIANA DIAZ RIVERA" w:date="2024-10-18T14:08:00Z">
            <w:r>
              <w:rPr>
                <w:rFonts w:ascii="Arial" w:eastAsia="Arial" w:hAnsi="Arial" w:cs="Arial"/>
                <w:i/>
                <w:color w:val="ED7D31"/>
              </w:rPr>
              <w:t xml:space="preserve">as y </w:t>
            </w:r>
          </w:ins>
          <w:commentRangeEnd w:id="83"/>
          <w:r w:rsidR="000E4C7B">
            <w:rPr>
              <w:rStyle w:val="Refdecomentario"/>
              <w:rFonts w:ascii="Arial" w:eastAsia="Times New Roman" w:hAnsi="Arial" w:cs="Times New Roman"/>
              <w:lang w:eastAsia="es-ES"/>
            </w:rPr>
            <w:commentReference w:id="83"/>
          </w:r>
          <w:ins w:id="85" w:author="JUDITH ADRIANA DIAZ RIVERA" w:date="2024-10-18T14:08:00Z">
            <w:r>
              <w:rPr>
                <w:rFonts w:ascii="Arial" w:eastAsia="Arial" w:hAnsi="Arial" w:cs="Arial"/>
                <w:i/>
                <w:color w:val="ED7D31"/>
              </w:rPr>
              <w:t>l</w:t>
            </w:r>
          </w:ins>
        </w:sdtContent>
      </w:sdt>
      <w:r>
        <w:rPr>
          <w:rFonts w:ascii="Arial" w:eastAsia="Arial" w:hAnsi="Arial" w:cs="Arial"/>
          <w:i/>
          <w:color w:val="ED7D31"/>
        </w:rPr>
        <w:t xml:space="preserve">os docentes, incluso sin proponérselo, porque la ética guía el accionar humano y, basado en su ética, </w:t>
      </w:r>
      <w:commentRangeStart w:id="86"/>
      <w:r w:rsidR="00B21A3E">
        <w:rPr>
          <w:rFonts w:ascii="Arial" w:eastAsia="Arial" w:hAnsi="Arial" w:cs="Arial"/>
          <w:i/>
          <w:color w:val="ED7D31"/>
        </w:rPr>
        <w:t xml:space="preserve">el profesor </w:t>
      </w:r>
      <w:commentRangeEnd w:id="86"/>
      <w:r w:rsidR="00B21A3E">
        <w:rPr>
          <w:rStyle w:val="Refdecomentario"/>
          <w:rFonts w:ascii="Arial" w:eastAsia="Times New Roman" w:hAnsi="Arial" w:cs="Times New Roman"/>
          <w:lang w:eastAsia="es-ES"/>
        </w:rPr>
        <w:commentReference w:id="86"/>
      </w:r>
      <w:r>
        <w:rPr>
          <w:rFonts w:ascii="Arial" w:eastAsia="Arial" w:hAnsi="Arial" w:cs="Arial"/>
          <w:i/>
          <w:color w:val="ED7D31"/>
        </w:rPr>
        <w:t xml:space="preserve">decide qué decir y cómo comportarse frente </w:t>
      </w:r>
      <w:commentRangeStart w:id="87"/>
      <w:r w:rsidR="00B21A3E">
        <w:rPr>
          <w:rFonts w:ascii="Arial" w:eastAsia="Arial" w:hAnsi="Arial" w:cs="Arial"/>
          <w:i/>
          <w:color w:val="ED7D31"/>
        </w:rPr>
        <w:t>a los alumnos.</w:t>
      </w:r>
      <w:commentRangeEnd w:id="87"/>
      <w:r w:rsidR="00B21A3E">
        <w:rPr>
          <w:rStyle w:val="Refdecomentario"/>
          <w:rFonts w:ascii="Arial" w:eastAsia="Times New Roman" w:hAnsi="Arial" w:cs="Times New Roman"/>
          <w:lang w:eastAsia="es-ES"/>
        </w:rPr>
        <w:commentReference w:id="87"/>
      </w:r>
      <w:r>
        <w:rPr>
          <w:rFonts w:ascii="Arial" w:eastAsia="Arial" w:hAnsi="Arial" w:cs="Arial"/>
          <w:i/>
          <w:color w:val="ED7D31"/>
        </w:rPr>
        <w:t> </w:t>
      </w:r>
      <w:r>
        <w:rPr>
          <w:rFonts w:ascii="Arial" w:eastAsia="Arial" w:hAnsi="Arial" w:cs="Arial"/>
          <w:color w:val="ED7D31"/>
        </w:rPr>
        <w:t> </w:t>
      </w:r>
    </w:p>
    <w:sdt>
      <w:sdtPr>
        <w:tag w:val="goog_rdk_196"/>
        <w:id w:val="1680938392"/>
      </w:sdtPr>
      <w:sdtContent>
        <w:p w14:paraId="0000009C" w14:textId="30B85A8C" w:rsidR="00405129" w:rsidRDefault="006A1FF1">
          <w:pPr>
            <w:spacing w:before="280" w:after="280" w:line="240" w:lineRule="auto"/>
            <w:jc w:val="both"/>
            <w:rPr>
              <w:del w:id="88" w:author="JUDITH ADRIANA DIAZ RIVERA" w:date="2024-10-18T14:10:00Z"/>
              <w:rFonts w:ascii="Times New Roman" w:eastAsia="Times New Roman" w:hAnsi="Times New Roman" w:cs="Times New Roman"/>
              <w:sz w:val="24"/>
              <w:szCs w:val="24"/>
            </w:rPr>
          </w:pPr>
          <w:r>
            <w:rPr>
              <w:rFonts w:ascii="Arial" w:eastAsia="Arial" w:hAnsi="Arial" w:cs="Arial"/>
            </w:rPr>
            <w:t>En este sentido, es trascendental que la planta docente se reconozca como ejemplo a seguir (o no) en su accionar diario. El</w:t>
          </w:r>
          <w:r w:rsidR="00B21A3E">
            <w:rPr>
              <w:rFonts w:ascii="Arial" w:eastAsia="Arial" w:hAnsi="Arial" w:cs="Arial"/>
            </w:rPr>
            <w:t xml:space="preserve"> </w:t>
          </w:r>
          <w:commentRangeStart w:id="89"/>
          <w:r w:rsidR="00B21A3E">
            <w:rPr>
              <w:rFonts w:ascii="Arial" w:eastAsia="Arial" w:hAnsi="Arial" w:cs="Arial"/>
            </w:rPr>
            <w:t>docente</w:t>
          </w:r>
          <w:commentRangeEnd w:id="89"/>
          <w:r w:rsidR="00B21A3E">
            <w:rPr>
              <w:rStyle w:val="Refdecomentario"/>
              <w:rFonts w:ascii="Arial" w:eastAsia="Times New Roman" w:hAnsi="Arial" w:cs="Times New Roman"/>
              <w:lang w:eastAsia="es-ES"/>
            </w:rPr>
            <w:commentReference w:id="89"/>
          </w:r>
          <w:r w:rsidR="00B21A3E">
            <w:rPr>
              <w:rFonts w:ascii="Arial" w:eastAsia="Arial" w:hAnsi="Arial" w:cs="Arial"/>
            </w:rPr>
            <w:t xml:space="preserve"> </w:t>
          </w:r>
          <w:r>
            <w:rPr>
              <w:rFonts w:ascii="Arial" w:eastAsia="Arial" w:hAnsi="Arial" w:cs="Arial"/>
            </w:rPr>
            <w:t>puede enseñar matemáticas, biología, filosofía, inglés o redacción, no obstante, igualmente muestra y hace que los y las estudiantes aprendan valores  </w:t>
          </w:r>
          <w:sdt>
            <w:sdtPr>
              <w:tag w:val="goog_rdk_195"/>
              <w:id w:val="1969849712"/>
            </w:sdtPr>
            <w:sdtContent/>
          </w:sdt>
        </w:p>
      </w:sdtContent>
    </w:sdt>
    <w:p w14:paraId="0000009D" w14:textId="77777777"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como: la solidaridad, la tolerancia, la inclusión, el respeto, la autonomía, el amor y la responsabilidad.  </w:t>
      </w:r>
    </w:p>
    <w:p w14:paraId="0000009E" w14:textId="77777777" w:rsidR="00405129" w:rsidRDefault="006A1FF1">
      <w:pPr>
        <w:spacing w:before="280" w:after="280" w:line="240" w:lineRule="auto"/>
        <w:jc w:val="both"/>
        <w:rPr>
          <w:rFonts w:ascii="Times New Roman" w:eastAsia="Times New Roman" w:hAnsi="Times New Roman" w:cs="Times New Roman"/>
          <w:sz w:val="24"/>
          <w:szCs w:val="24"/>
        </w:rPr>
      </w:pPr>
      <w:r>
        <w:rPr>
          <w:rFonts w:ascii="Arial" w:eastAsia="Arial" w:hAnsi="Arial" w:cs="Arial"/>
        </w:rPr>
        <w:t> En palabras de Freire (1996, p.99; citado en Matus, 2013):   </w:t>
      </w:r>
    </w:p>
    <w:p w14:paraId="0000009F" w14:textId="77777777" w:rsidR="00405129" w:rsidRDefault="006A1FF1">
      <w:pPr>
        <w:spacing w:before="280" w:after="280" w:line="240" w:lineRule="auto"/>
        <w:ind w:left="420"/>
        <w:jc w:val="both"/>
        <w:rPr>
          <w:rFonts w:ascii="Times New Roman" w:eastAsia="Times New Roman" w:hAnsi="Times New Roman" w:cs="Times New Roman"/>
          <w:sz w:val="24"/>
          <w:szCs w:val="24"/>
        </w:rPr>
      </w:pPr>
      <w:r>
        <w:rPr>
          <w:rFonts w:ascii="Arial" w:eastAsia="Arial" w:hAnsi="Arial" w:cs="Arial"/>
        </w:rPr>
        <w:t>“De la misma manera en que no puedo ser profesor sin sentirme capacitado para enseñar correctamente y bien los contenidos de mi disciplina, tampoco puedo, por otro lado, reducir mi práctica docente a la mera enseñanza de esos contenidos. Ese es tan sólo un momento de mi actividad pedagógica. Tan importante como la enseñanza de los contenidos es mi testimonio ético al enseñarlos. Es la decencia con que lo hago. Es la preocupación científica revelada sin arrogancia, al contrario</w:t>
      </w:r>
      <w:sdt>
        <w:sdtPr>
          <w:tag w:val="goog_rdk_197"/>
          <w:id w:val="-1460801945"/>
        </w:sdtPr>
        <w:sdtContent>
          <w:ins w:id="90" w:author="JUDITH ADRIANA DIAZ RIVERA" w:date="2024-10-18T14:11:00Z">
            <w:r>
              <w:rPr>
                <w:rFonts w:ascii="Arial" w:eastAsia="Arial" w:hAnsi="Arial" w:cs="Arial"/>
              </w:rPr>
              <w:t>,</w:t>
            </w:r>
          </w:ins>
        </w:sdtContent>
      </w:sdt>
      <w:r>
        <w:rPr>
          <w:rFonts w:ascii="Arial" w:eastAsia="Arial" w:hAnsi="Arial" w:cs="Arial"/>
        </w:rPr>
        <w:t xml:space="preserve"> con humildad. Es el respeto nunca negado al educando, a su saber “hecho de experiencia que busco superar junto a él”.   </w:t>
      </w:r>
    </w:p>
    <w:p w14:paraId="000000A0" w14:textId="77777777" w:rsidR="00405129" w:rsidRDefault="006A1FF1">
      <w:pPr>
        <w:shd w:val="clear" w:color="auto" w:fill="FFFFFF"/>
        <w:spacing w:before="300" w:after="150" w:line="240" w:lineRule="auto"/>
        <w:rPr>
          <w:rFonts w:ascii="Times New Roman" w:eastAsia="Times New Roman" w:hAnsi="Times New Roman" w:cs="Times New Roman"/>
          <w:sz w:val="36"/>
          <w:szCs w:val="36"/>
        </w:rPr>
      </w:pPr>
      <w:r>
        <w:rPr>
          <w:rFonts w:ascii="Arial" w:eastAsia="Arial" w:hAnsi="Arial" w:cs="Arial"/>
          <w:b/>
          <w:color w:val="FF9300"/>
          <w:sz w:val="36"/>
          <w:szCs w:val="36"/>
        </w:rPr>
        <w:lastRenderedPageBreak/>
        <w:t>Ética y marco normativo de la docencia en la UNAM</w:t>
      </w:r>
      <w:r>
        <w:rPr>
          <w:rFonts w:ascii="Arial" w:eastAsia="Arial" w:hAnsi="Arial" w:cs="Arial"/>
          <w:color w:val="FF9300"/>
          <w:sz w:val="36"/>
          <w:szCs w:val="36"/>
        </w:rPr>
        <w:t> </w:t>
      </w:r>
    </w:p>
    <w:p w14:paraId="000000A1" w14:textId="77777777" w:rsidR="00405129" w:rsidRDefault="006A1FF1">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color w:val="000000"/>
        </w:rPr>
        <w:t>La Máxima Casa de Estudios cuenta con un marco normativo que rige sus tareas esenciales: docencia, investigación y difusión de la cultura. Evidentemente, la actividad docente en el CCH está regulada por dicho marco. Al respecto, existe una amplia variedad de documentos; a continuación, se enlistan algunos que se consideran básicos por su importancia para el ejercicio de la docencia: </w:t>
      </w:r>
    </w:p>
    <w:p w14:paraId="000000A2" w14:textId="77777777" w:rsidR="00405129" w:rsidRDefault="006A1FF1">
      <w:pPr>
        <w:numPr>
          <w:ilvl w:val="0"/>
          <w:numId w:val="21"/>
        </w:numPr>
        <w:shd w:val="clear" w:color="auto" w:fill="FFFFFF"/>
        <w:spacing w:before="280" w:after="0" w:line="240" w:lineRule="auto"/>
        <w:ind w:left="855" w:firstLine="0"/>
        <w:jc w:val="both"/>
        <w:rPr>
          <w:rFonts w:ascii="Arial" w:eastAsia="Arial" w:hAnsi="Arial" w:cs="Arial"/>
        </w:rPr>
      </w:pPr>
      <w:r>
        <w:rPr>
          <w:rFonts w:ascii="Arial" w:eastAsia="Arial" w:hAnsi="Arial" w:cs="Arial"/>
          <w:b/>
          <w:color w:val="000000"/>
        </w:rPr>
        <w:t>Ley Orgánica</w:t>
      </w:r>
      <w:r>
        <w:rPr>
          <w:rFonts w:ascii="Arial" w:eastAsia="Arial" w:hAnsi="Arial" w:cs="Arial"/>
          <w:color w:val="000000"/>
        </w:rPr>
        <w:t>. Establece la función social y educativa de la UNAM, así como el fundamento de su estructura. Es la base en la cual descansa la organización de la Universidad. </w:t>
      </w:r>
    </w:p>
    <w:p w14:paraId="77FA95CA" w14:textId="77777777" w:rsidR="00B21A3E" w:rsidRDefault="006A1FF1" w:rsidP="00B21A3E">
      <w:pPr>
        <w:numPr>
          <w:ilvl w:val="0"/>
          <w:numId w:val="21"/>
        </w:numPr>
        <w:shd w:val="clear" w:color="auto" w:fill="FFFFFF"/>
        <w:spacing w:after="0" w:line="240" w:lineRule="auto"/>
        <w:ind w:left="855" w:firstLine="0"/>
        <w:jc w:val="both"/>
        <w:rPr>
          <w:rFonts w:ascii="Arial" w:eastAsia="Arial" w:hAnsi="Arial" w:cs="Arial"/>
        </w:rPr>
      </w:pPr>
      <w:r>
        <w:rPr>
          <w:rFonts w:ascii="Arial" w:eastAsia="Arial" w:hAnsi="Arial" w:cs="Arial"/>
          <w:b/>
          <w:color w:val="000000"/>
        </w:rPr>
        <w:t>Estatuto General</w:t>
      </w:r>
      <w:r>
        <w:rPr>
          <w:rFonts w:ascii="Arial" w:eastAsia="Arial" w:hAnsi="Arial" w:cs="Arial"/>
          <w:color w:val="000000"/>
        </w:rPr>
        <w:t xml:space="preserve">. Especifica la organización y estructura de la Universidad. </w:t>
      </w:r>
      <w:proofErr w:type="gramStart"/>
      <w:r>
        <w:rPr>
          <w:rFonts w:ascii="Arial" w:eastAsia="Arial" w:hAnsi="Arial" w:cs="Arial"/>
          <w:color w:val="000000"/>
        </w:rPr>
        <w:t>Una sección a destacar</w:t>
      </w:r>
      <w:proofErr w:type="gramEnd"/>
      <w:r>
        <w:rPr>
          <w:rFonts w:ascii="Arial" w:eastAsia="Arial" w:hAnsi="Arial" w:cs="Arial"/>
          <w:color w:val="000000"/>
        </w:rPr>
        <w:t xml:space="preserve"> es la de “Responsabilidades y sanciones”. </w:t>
      </w:r>
    </w:p>
    <w:p w14:paraId="25B94D20" w14:textId="77777777" w:rsidR="00B21A3E" w:rsidRPr="00B21A3E" w:rsidRDefault="00B21A3E" w:rsidP="00B21A3E">
      <w:pPr>
        <w:numPr>
          <w:ilvl w:val="0"/>
          <w:numId w:val="21"/>
        </w:numPr>
        <w:shd w:val="clear" w:color="auto" w:fill="FFFFFF"/>
        <w:spacing w:after="0" w:line="240" w:lineRule="auto"/>
        <w:ind w:left="855" w:firstLine="0"/>
        <w:jc w:val="both"/>
        <w:rPr>
          <w:rFonts w:ascii="Arial" w:eastAsia="Arial" w:hAnsi="Arial" w:cs="Arial"/>
        </w:rPr>
      </w:pPr>
      <w:commentRangeStart w:id="91"/>
      <w:r w:rsidRPr="00B21A3E">
        <w:rPr>
          <w:rFonts w:ascii="Times New Roman" w:eastAsia="Times New Roman" w:hAnsi="Times New Roman" w:cs="Times New Roman"/>
          <w:sz w:val="24"/>
          <w:szCs w:val="24"/>
          <w:lang w:val="es-MX"/>
        </w:rPr>
        <w:t xml:space="preserve"> </w:t>
      </w:r>
      <w:r w:rsidRPr="00B21A3E">
        <w:rPr>
          <w:rFonts w:ascii="Arial" w:eastAsia="Times New Roman" w:hAnsi="Arial" w:cs="Arial"/>
          <w:b/>
          <w:bCs/>
          <w:lang w:val="es-MX"/>
        </w:rPr>
        <w:t>Estatuto del Personal Académico</w:t>
      </w:r>
      <w:r w:rsidRPr="00B21A3E">
        <w:rPr>
          <w:rFonts w:ascii="Arial" w:eastAsia="Times New Roman" w:hAnsi="Arial" w:cs="Arial"/>
          <w:lang w:val="es-MX"/>
        </w:rPr>
        <w:t xml:space="preserve">. Indica la forma en que se organiza y reglamenta la situación del personal académico en la UNAM (técnicos académicos, profesores e investigadores). </w:t>
      </w:r>
    </w:p>
    <w:p w14:paraId="578B801E" w14:textId="36B7014A" w:rsidR="00B21A3E" w:rsidRPr="00B21A3E" w:rsidRDefault="00B21A3E" w:rsidP="00B21A3E">
      <w:pPr>
        <w:numPr>
          <w:ilvl w:val="0"/>
          <w:numId w:val="21"/>
        </w:numPr>
        <w:shd w:val="clear" w:color="auto" w:fill="FFFFFF"/>
        <w:spacing w:after="0" w:line="240" w:lineRule="auto"/>
        <w:ind w:left="855" w:firstLine="0"/>
        <w:jc w:val="both"/>
        <w:rPr>
          <w:rFonts w:ascii="Arial" w:eastAsia="Arial" w:hAnsi="Arial" w:cs="Arial"/>
        </w:rPr>
      </w:pPr>
      <w:r w:rsidRPr="00B21A3E">
        <w:rPr>
          <w:rFonts w:ascii="Arial" w:eastAsia="Times New Roman" w:hAnsi="Arial" w:cs="Arial"/>
          <w:b/>
          <w:bCs/>
          <w:lang w:val="es-MX"/>
        </w:rPr>
        <w:t>Marco Institucional de Docencia</w:t>
      </w:r>
      <w:r w:rsidRPr="00B21A3E">
        <w:rPr>
          <w:rFonts w:ascii="Arial" w:eastAsia="Times New Roman" w:hAnsi="Arial" w:cs="Arial"/>
          <w:lang w:val="es-MX"/>
        </w:rPr>
        <w:t xml:space="preserve">. Establece los principios generales de la docencia en la UNAM y los lineamientos generales acerca de los planes y programas de estudio. </w:t>
      </w:r>
    </w:p>
    <w:p w14:paraId="76F07CAF" w14:textId="789CCF4B" w:rsidR="00B21A3E" w:rsidRPr="00B21A3E" w:rsidRDefault="00B21A3E" w:rsidP="00B21A3E">
      <w:pPr>
        <w:numPr>
          <w:ilvl w:val="0"/>
          <w:numId w:val="21"/>
        </w:numPr>
        <w:shd w:val="clear" w:color="auto" w:fill="FFFFFF"/>
        <w:spacing w:after="0" w:line="240" w:lineRule="auto"/>
        <w:ind w:left="855" w:firstLine="0"/>
        <w:jc w:val="both"/>
        <w:rPr>
          <w:rFonts w:ascii="Arial" w:eastAsia="Arial" w:hAnsi="Arial" w:cs="Arial"/>
        </w:rPr>
      </w:pPr>
      <w:r w:rsidRPr="00B21A3E">
        <w:rPr>
          <w:rFonts w:ascii="Arial" w:eastAsia="Times New Roman" w:hAnsi="Arial" w:cs="Arial"/>
          <w:lang w:val="es-MX"/>
        </w:rPr>
        <w:t xml:space="preserve">  </w:t>
      </w:r>
      <w:r w:rsidRPr="00B21A3E">
        <w:rPr>
          <w:rFonts w:ascii="Arial" w:eastAsia="Times New Roman" w:hAnsi="Arial" w:cs="Arial"/>
          <w:b/>
          <w:bCs/>
          <w:lang w:val="es-MX"/>
        </w:rPr>
        <w:t>Código de ética de la UNAM</w:t>
      </w:r>
      <w:r w:rsidRPr="00B21A3E">
        <w:rPr>
          <w:rFonts w:ascii="Arial" w:eastAsia="Times New Roman" w:hAnsi="Arial" w:cs="Arial"/>
          <w:lang w:val="es-MX"/>
        </w:rPr>
        <w:t>. Documento publicado en julio de 2015 por el Consejo Universitario, el cual tiene como propósito regular la conducta de todos los universitarios (estudiantes, profesores, trabajadores). Está conformado por doce principios en los cuales se expresan los valores que deben orientar los fines de la Universidad (docencia, investigación y difusión de la cultura).</w:t>
      </w:r>
      <w:commentRangeEnd w:id="91"/>
      <w:r w:rsidRPr="00B21A3E">
        <w:rPr>
          <w:rStyle w:val="Refdecomentario"/>
          <w:rFonts w:ascii="Arial" w:eastAsia="Times New Roman" w:hAnsi="Arial" w:cs="Arial"/>
          <w:sz w:val="22"/>
          <w:szCs w:val="22"/>
          <w:lang w:eastAsia="es-ES"/>
        </w:rPr>
        <w:commentReference w:id="91"/>
      </w:r>
    </w:p>
    <w:p w14:paraId="000000A7" w14:textId="77777777" w:rsidR="00405129" w:rsidRDefault="006A1FF1">
      <w:pPr>
        <w:numPr>
          <w:ilvl w:val="0"/>
          <w:numId w:val="21"/>
        </w:numPr>
        <w:shd w:val="clear" w:color="auto" w:fill="FFFFFF"/>
        <w:spacing w:after="0" w:line="240" w:lineRule="auto"/>
        <w:ind w:left="855" w:firstLine="0"/>
        <w:jc w:val="both"/>
        <w:rPr>
          <w:rFonts w:ascii="Arial" w:eastAsia="Arial" w:hAnsi="Arial" w:cs="Arial"/>
        </w:rPr>
      </w:pPr>
      <w:r>
        <w:rPr>
          <w:rFonts w:ascii="Arial" w:eastAsia="Arial" w:hAnsi="Arial" w:cs="Arial"/>
          <w:b/>
          <w:color w:val="000000"/>
        </w:rPr>
        <w:t>Contrato colectivo de trabajo 2023-2025</w:t>
      </w:r>
      <w:r>
        <w:rPr>
          <w:rFonts w:ascii="Arial" w:eastAsia="Arial" w:hAnsi="Arial" w:cs="Arial"/>
          <w:color w:val="000000"/>
        </w:rPr>
        <w:t>. Es el convenio que regula las relaciones laborales entre la Universidad y el sindicato de su personal académico (AAPAUNAM). Incluye regulaciones relativas a los salarios, días de descanso y vacaciones, prestaciones, licencias, incapacidades, entre otros. </w:t>
      </w:r>
    </w:p>
    <w:sdt>
      <w:sdtPr>
        <w:tag w:val="goog_rdk_212"/>
        <w:id w:val="443582367"/>
      </w:sdtPr>
      <w:sdtContent>
        <w:p w14:paraId="000000A8" w14:textId="77777777" w:rsidR="00405129" w:rsidRDefault="006A1FF1">
          <w:pPr>
            <w:numPr>
              <w:ilvl w:val="0"/>
              <w:numId w:val="21"/>
            </w:numPr>
            <w:shd w:val="clear" w:color="auto" w:fill="FFFFFF"/>
            <w:spacing w:after="0" w:line="240" w:lineRule="auto"/>
            <w:ind w:left="855" w:firstLine="0"/>
            <w:jc w:val="both"/>
            <w:rPr>
              <w:ins w:id="92" w:author="JUDITH ADRIANA DIAZ RIVERA" w:date="2024-10-18T14:12:00Z"/>
              <w:rFonts w:ascii="Arial" w:eastAsia="Arial" w:hAnsi="Arial" w:cs="Arial"/>
              <w:color w:val="000000"/>
            </w:rPr>
          </w:pPr>
          <w:r>
            <w:rPr>
              <w:rFonts w:ascii="Arial" w:eastAsia="Arial" w:hAnsi="Arial" w:cs="Arial"/>
              <w:b/>
              <w:color w:val="000000"/>
            </w:rPr>
            <w:t>Herramientas para una docencia igualitaria, incluyente y libre de violencias</w:t>
          </w:r>
          <w:r>
            <w:rPr>
              <w:rFonts w:ascii="Arial" w:eastAsia="Arial" w:hAnsi="Arial" w:cs="Arial"/>
              <w:color w:val="000000"/>
            </w:rPr>
            <w:t>. En esta guía, elaborada por la Coordinación para la Igualdad de Género (CIGU) de la UNAM, se especifican una serie de orientaciones sobre buenas prácticas docentes para construir ambientes educativos igualitarios y libres de violencia por razones de género.  </w:t>
          </w:r>
          <w:sdt>
            <w:sdtPr>
              <w:tag w:val="goog_rdk_210"/>
              <w:id w:val="-1757585382"/>
            </w:sdtPr>
            <w:sdtContent>
              <w:sdt>
                <w:sdtPr>
                  <w:tag w:val="goog_rdk_211"/>
                  <w:id w:val="-404528342"/>
                </w:sdtPr>
                <w:sdtContent/>
              </w:sdt>
            </w:sdtContent>
          </w:sdt>
        </w:p>
      </w:sdtContent>
    </w:sdt>
    <w:p w14:paraId="000000A9" w14:textId="77777777" w:rsidR="00405129" w:rsidRDefault="00000000">
      <w:pPr>
        <w:numPr>
          <w:ilvl w:val="0"/>
          <w:numId w:val="21"/>
        </w:numPr>
        <w:shd w:val="clear" w:color="auto" w:fill="FFFFFF"/>
        <w:spacing w:after="280" w:line="240" w:lineRule="auto"/>
        <w:ind w:left="855" w:firstLine="0"/>
        <w:jc w:val="both"/>
        <w:rPr>
          <w:rFonts w:ascii="Arial" w:eastAsia="Arial" w:hAnsi="Arial" w:cs="Arial"/>
        </w:rPr>
      </w:pPr>
      <w:sdt>
        <w:sdtPr>
          <w:tag w:val="goog_rdk_213"/>
          <w:id w:val="-422954519"/>
        </w:sdtPr>
        <w:sdtContent>
          <w:commentRangeStart w:id="93"/>
          <w:ins w:id="94" w:author="JUDITH ADRIANA DIAZ RIVERA" w:date="2024-10-18T14:12:00Z">
            <w:r w:rsidR="006A1FF1">
              <w:rPr>
                <w:rFonts w:ascii="Arial" w:eastAsia="Arial" w:hAnsi="Arial" w:cs="Arial"/>
                <w:b/>
                <w:color w:val="000000"/>
              </w:rPr>
              <w:t>Cartilla universitaria de buenas prácticas enfocadas a poblaciones LGBTIQ+</w:t>
            </w:r>
          </w:ins>
          <w:sdt>
            <w:sdtPr>
              <w:tag w:val="goog_rdk_214"/>
              <w:id w:val="1011331036"/>
            </w:sdtPr>
            <w:sdtContent>
              <w:ins w:id="95" w:author="JUDITH ADRIANA DIAZ RIVERA" w:date="2024-10-18T14:12:00Z">
                <w:r w:rsidR="006A1FF1">
                  <w:rPr>
                    <w:rFonts w:ascii="Arial" w:eastAsia="Arial" w:hAnsi="Arial" w:cs="Arial"/>
                    <w:rPrChange w:id="96" w:author="JUDITH ADRIANA DIAZ RIVERA" w:date="2024-10-18T14:13:00Z">
                      <w:rPr>
                        <w:rFonts w:ascii="Arial" w:eastAsia="Arial" w:hAnsi="Arial" w:cs="Arial"/>
                        <w:b/>
                        <w:color w:val="000000"/>
                      </w:rPr>
                    </w:rPrChange>
                  </w:rPr>
                  <w:t>.</w:t>
                </w:r>
              </w:ins>
            </w:sdtContent>
          </w:sdt>
          <w:ins w:id="97" w:author="JUDITH ADRIANA DIAZ RIVERA" w:date="2024-10-18T14:12:00Z">
            <w:r w:rsidR="006A1FF1">
              <w:rPr>
                <w:rFonts w:ascii="Arial" w:eastAsia="Arial" w:hAnsi="Arial" w:cs="Arial"/>
              </w:rPr>
              <w:t xml:space="preserve"> Este documento también fue elaborado por la CIGU con la intención de difundir la existencia de identidades </w:t>
            </w:r>
            <w:proofErr w:type="spellStart"/>
            <w:r w:rsidR="006A1FF1">
              <w:rPr>
                <w:rFonts w:ascii="Arial" w:eastAsia="Arial" w:hAnsi="Arial" w:cs="Arial"/>
              </w:rPr>
              <w:t>sexogenéricas</w:t>
            </w:r>
            <w:proofErr w:type="spellEnd"/>
            <w:r w:rsidR="006A1FF1">
              <w:rPr>
                <w:rFonts w:ascii="Arial" w:eastAsia="Arial" w:hAnsi="Arial" w:cs="Arial"/>
              </w:rPr>
              <w:t xml:space="preserve"> disidentes y promover cambios culturales encaminados a lograr la igualdad y la inclusión en la UNAM. </w:t>
            </w:r>
          </w:ins>
        </w:sdtContent>
      </w:sdt>
      <w:commentRangeEnd w:id="93"/>
      <w:r w:rsidR="002E5ED9">
        <w:rPr>
          <w:rStyle w:val="Refdecomentario"/>
          <w:rFonts w:ascii="Arial" w:eastAsia="Times New Roman" w:hAnsi="Arial" w:cs="Times New Roman"/>
          <w:lang w:eastAsia="es-ES"/>
        </w:rPr>
        <w:commentReference w:id="93"/>
      </w:r>
    </w:p>
    <w:p w14:paraId="000000AA" w14:textId="77777777" w:rsidR="00405129" w:rsidRDefault="006A1FF1">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color w:val="000000"/>
        </w:rPr>
        <w:t>Por su relevancia y pertinencia para la actividad docente, a continuación</w:t>
      </w:r>
      <w:commentRangeStart w:id="98"/>
      <w:sdt>
        <w:sdtPr>
          <w:tag w:val="goog_rdk_215"/>
          <w:id w:val="14659432"/>
        </w:sdtPr>
        <w:sdtContent>
          <w:ins w:id="99" w:author="Misael Domínguez Hernández" w:date="2024-10-23T12:54:00Z">
            <w:r>
              <w:rPr>
                <w:rFonts w:ascii="Arial" w:eastAsia="Arial" w:hAnsi="Arial" w:cs="Arial"/>
                <w:color w:val="000000"/>
              </w:rPr>
              <w:t>,</w:t>
            </w:r>
          </w:ins>
        </w:sdtContent>
      </w:sdt>
      <w:commentRangeEnd w:id="98"/>
      <w:r w:rsidR="00D776F1">
        <w:rPr>
          <w:rStyle w:val="Refdecomentario"/>
          <w:rFonts w:ascii="Arial" w:eastAsia="Times New Roman" w:hAnsi="Arial" w:cs="Times New Roman"/>
          <w:lang w:eastAsia="es-ES"/>
        </w:rPr>
        <w:commentReference w:id="98"/>
      </w:r>
      <w:r>
        <w:rPr>
          <w:rFonts w:ascii="Arial" w:eastAsia="Arial" w:hAnsi="Arial" w:cs="Arial"/>
          <w:color w:val="000000"/>
        </w:rPr>
        <w:t xml:space="preserve"> revisaremos algunos artículos incluidos en los documentos previamente citados. </w:t>
      </w:r>
    </w:p>
    <w:p w14:paraId="000000AB" w14:textId="77777777" w:rsidR="00405129" w:rsidRDefault="006A1FF1">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b/>
          <w:color w:val="2F5496"/>
        </w:rPr>
        <w:t>Ley orgánica de la UNAM</w:t>
      </w:r>
      <w:r>
        <w:rPr>
          <w:rFonts w:ascii="Arial" w:eastAsia="Arial" w:hAnsi="Arial" w:cs="Arial"/>
          <w:color w:val="2F5496"/>
        </w:rPr>
        <w:t> </w:t>
      </w:r>
    </w:p>
    <w:p w14:paraId="000000AC" w14:textId="77777777" w:rsidR="00405129" w:rsidRDefault="006A1FF1">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color w:val="000000"/>
        </w:rPr>
        <w:t>Artículo 1o.- La Universidad Nacional Autónoma de México es una corporación pública -organismo descentralizado del Estado- dotada de plena capacidad jurídica y que tiene por fines impartir educación superior para formar profesionistas, investigadores, profesores universitarios y técnicos útiles a la sociedad; organizar y realizar investigaciones principalmente acerca de las condiciones y problemas nacionales, y extender con la mayor amplitud posible los beneficios de la cultura. </w:t>
      </w:r>
    </w:p>
    <w:p w14:paraId="000000AD" w14:textId="77777777" w:rsidR="00405129" w:rsidRDefault="006A1FF1">
      <w:pPr>
        <w:shd w:val="clear" w:color="auto" w:fill="FFFFFF"/>
        <w:spacing w:after="150" w:line="240" w:lineRule="auto"/>
        <w:jc w:val="both"/>
        <w:rPr>
          <w:rFonts w:ascii="Times New Roman" w:eastAsia="Times New Roman" w:hAnsi="Times New Roman" w:cs="Times New Roman"/>
          <w:sz w:val="24"/>
          <w:szCs w:val="24"/>
        </w:rPr>
      </w:pPr>
      <w:hyperlink r:id="rId23">
        <w:r>
          <w:rPr>
            <w:rFonts w:ascii="Arial" w:eastAsia="Arial" w:hAnsi="Arial" w:cs="Arial"/>
            <w:b/>
            <w:color w:val="2F5496"/>
            <w:u w:val="single"/>
          </w:rPr>
          <w:t>Estatuto General de la UNAM</w:t>
        </w:r>
      </w:hyperlink>
      <w:r>
        <w:rPr>
          <w:rFonts w:ascii="Arial" w:eastAsia="Arial" w:hAnsi="Arial" w:cs="Arial"/>
          <w:color w:val="58595B"/>
        </w:rPr>
        <w:t xml:space="preserve">: </w:t>
      </w:r>
      <w:r>
        <w:rPr>
          <w:rFonts w:ascii="Arial" w:eastAsia="Arial" w:hAnsi="Arial" w:cs="Arial"/>
          <w:color w:val="000000"/>
        </w:rPr>
        <w:t>artículos 3º, 95, 96, 97 y 98. </w:t>
      </w:r>
    </w:p>
    <w:p w14:paraId="000000AE" w14:textId="6DC3D030" w:rsidR="00405129" w:rsidRDefault="006A1FF1">
      <w:pPr>
        <w:shd w:val="clear" w:color="auto" w:fill="FFFFFF"/>
        <w:spacing w:after="150" w:line="240" w:lineRule="auto"/>
        <w:rPr>
          <w:rFonts w:ascii="Arial" w:eastAsia="Arial" w:hAnsi="Arial" w:cs="Arial"/>
          <w:color w:val="000000"/>
        </w:rPr>
      </w:pPr>
      <w:hyperlink r:id="rId24">
        <w:r>
          <w:rPr>
            <w:rFonts w:ascii="Arial" w:eastAsia="Arial" w:hAnsi="Arial" w:cs="Arial"/>
            <w:b/>
            <w:color w:val="2F5496"/>
            <w:u w:val="single"/>
          </w:rPr>
          <w:t>Estatuto del Personal</w:t>
        </w:r>
      </w:hyperlink>
      <w:r>
        <w:rPr>
          <w:rFonts w:ascii="Arial" w:eastAsia="Arial" w:hAnsi="Arial" w:cs="Arial"/>
          <w:color w:val="58595B"/>
        </w:rPr>
        <w:t> </w:t>
      </w:r>
      <w:r>
        <w:rPr>
          <w:rFonts w:ascii="Arial" w:eastAsia="Arial" w:hAnsi="Arial" w:cs="Arial"/>
          <w:color w:val="000000"/>
        </w:rPr>
        <w:t>(EPA): artículos 6, 55 y 56 </w:t>
      </w:r>
    </w:p>
    <w:p w14:paraId="0C16B43B" w14:textId="77777777" w:rsidR="00B63A4C" w:rsidRDefault="00B63A4C">
      <w:pPr>
        <w:shd w:val="clear" w:color="auto" w:fill="FFFFFF"/>
        <w:spacing w:after="150" w:line="240" w:lineRule="auto"/>
        <w:rPr>
          <w:rFonts w:ascii="Times New Roman" w:eastAsia="Times New Roman" w:hAnsi="Times New Roman" w:cs="Times New Roman"/>
          <w:sz w:val="24"/>
          <w:szCs w:val="24"/>
        </w:rPr>
      </w:pPr>
    </w:p>
    <w:p w14:paraId="000000AF" w14:textId="77777777" w:rsidR="00405129" w:rsidRDefault="006A1FF1">
      <w:pPr>
        <w:shd w:val="clear" w:color="auto" w:fill="FFFFFF"/>
        <w:spacing w:after="150" w:line="240" w:lineRule="auto"/>
        <w:rPr>
          <w:rFonts w:ascii="Times New Roman" w:eastAsia="Times New Roman" w:hAnsi="Times New Roman" w:cs="Times New Roman"/>
          <w:sz w:val="24"/>
          <w:szCs w:val="24"/>
        </w:rPr>
      </w:pPr>
      <w:hyperlink r:id="rId25">
        <w:r>
          <w:rPr>
            <w:rFonts w:ascii="Arial" w:eastAsia="Arial" w:hAnsi="Arial" w:cs="Arial"/>
            <w:b/>
            <w:color w:val="2F5496"/>
            <w:u w:val="single"/>
          </w:rPr>
          <w:t>Marco institucional de docencia:</w:t>
        </w:r>
      </w:hyperlink>
      <w:r>
        <w:rPr>
          <w:rFonts w:ascii="Arial" w:eastAsia="Arial" w:hAnsi="Arial" w:cs="Arial"/>
          <w:color w:val="2F5496"/>
        </w:rPr>
        <w:t xml:space="preserve"> </w:t>
      </w:r>
      <w:r>
        <w:rPr>
          <w:rFonts w:ascii="Arial" w:eastAsia="Arial" w:hAnsi="Arial" w:cs="Arial"/>
          <w:color w:val="000000"/>
        </w:rPr>
        <w:t>principios 4, 7, 13, 14. </w:t>
      </w:r>
    </w:p>
    <w:p w14:paraId="000000B0" w14:textId="77777777" w:rsidR="00405129" w:rsidRDefault="006A1FF1">
      <w:pPr>
        <w:shd w:val="clear" w:color="auto" w:fill="FFFFFF"/>
        <w:spacing w:after="150" w:line="240" w:lineRule="auto"/>
        <w:rPr>
          <w:rFonts w:ascii="Times New Roman" w:eastAsia="Times New Roman" w:hAnsi="Times New Roman" w:cs="Times New Roman"/>
          <w:sz w:val="24"/>
          <w:szCs w:val="24"/>
        </w:rPr>
      </w:pPr>
      <w:hyperlink r:id="rId26">
        <w:r>
          <w:rPr>
            <w:rFonts w:ascii="Arial" w:eastAsia="Arial" w:hAnsi="Arial" w:cs="Arial"/>
            <w:b/>
            <w:color w:val="2F5496"/>
            <w:u w:val="single"/>
          </w:rPr>
          <w:t>Código de ética de la UNAM</w:t>
        </w:r>
      </w:hyperlink>
      <w:r>
        <w:rPr>
          <w:rFonts w:ascii="Arial" w:eastAsia="Arial" w:hAnsi="Arial" w:cs="Arial"/>
          <w:color w:val="2F5496"/>
        </w:rPr>
        <w:t xml:space="preserve">: </w:t>
      </w:r>
      <w:r>
        <w:rPr>
          <w:rFonts w:ascii="Arial" w:eastAsia="Arial" w:hAnsi="Arial" w:cs="Arial"/>
          <w:color w:val="000000"/>
        </w:rPr>
        <w:t>documento completo. </w:t>
      </w:r>
    </w:p>
    <w:sdt>
      <w:sdtPr>
        <w:tag w:val="goog_rdk_217"/>
        <w:id w:val="235907347"/>
      </w:sdtPr>
      <w:sdtContent>
        <w:p w14:paraId="000000B1" w14:textId="655753A3" w:rsidR="00405129" w:rsidRDefault="006A1FF1">
          <w:pPr>
            <w:shd w:val="clear" w:color="auto" w:fill="FFFFFF"/>
            <w:spacing w:after="150" w:line="240" w:lineRule="auto"/>
            <w:jc w:val="both"/>
            <w:rPr>
              <w:ins w:id="100" w:author="JUDITH ADRIANA DIAZ RIVERA" w:date="2024-10-18T15:13:00Z"/>
              <w:rFonts w:ascii="Arial" w:eastAsia="Arial" w:hAnsi="Arial" w:cs="Arial"/>
              <w:color w:val="000000"/>
            </w:rPr>
          </w:pPr>
          <w:r>
            <w:rPr>
              <w:rFonts w:ascii="Arial" w:eastAsia="Arial" w:hAnsi="Arial" w:cs="Arial"/>
              <w:b/>
              <w:color w:val="2F5496"/>
              <w:u w:val="single"/>
            </w:rPr>
            <w:t>Herramientas para una docencia igualitaria, incluyente y libre de violencias</w:t>
          </w:r>
          <w:r>
            <w:rPr>
              <w:rFonts w:ascii="Arial" w:eastAsia="Arial" w:hAnsi="Arial" w:cs="Arial"/>
              <w:color w:val="000000"/>
            </w:rPr>
            <w:t>: apartados correspondientes a “1. Buenas prácticas docentes” y “2. Uso de lenguaje incluyente y no sexista”.  </w:t>
          </w:r>
          <w:sdt>
            <w:sdtPr>
              <w:tag w:val="goog_rdk_216"/>
              <w:id w:val="-1677103738"/>
              <w:showingPlcHdr/>
            </w:sdtPr>
            <w:sdtContent>
              <w:r w:rsidR="00973150">
                <w:t xml:space="preserve">     </w:t>
              </w:r>
            </w:sdtContent>
          </w:sdt>
        </w:p>
      </w:sdtContent>
    </w:sdt>
    <w:p w14:paraId="000000B2" w14:textId="77777777" w:rsidR="00405129" w:rsidRDefault="00000000">
      <w:pPr>
        <w:shd w:val="clear" w:color="auto" w:fill="FFFFFF"/>
        <w:spacing w:after="150" w:line="240" w:lineRule="auto"/>
        <w:jc w:val="both"/>
        <w:rPr>
          <w:rFonts w:ascii="Times New Roman" w:eastAsia="Times New Roman" w:hAnsi="Times New Roman" w:cs="Times New Roman"/>
          <w:sz w:val="24"/>
          <w:szCs w:val="24"/>
        </w:rPr>
      </w:pPr>
      <w:sdt>
        <w:sdtPr>
          <w:tag w:val="goog_rdk_218"/>
          <w:id w:val="-1576430880"/>
        </w:sdtPr>
        <w:sdtContent>
          <w:commentRangeStart w:id="101"/>
          <w:commentRangeStart w:id="102"/>
          <w:ins w:id="103" w:author="JUDITH ADRIANA DIAZ RIVERA" w:date="2024-10-18T15:13:00Z">
            <w:r w:rsidR="006A1FF1">
              <w:rPr>
                <w:rFonts w:ascii="Arial" w:eastAsia="Arial" w:hAnsi="Arial" w:cs="Arial"/>
                <w:b/>
                <w:color w:val="000000"/>
              </w:rPr>
              <w:t>Cartilla universitaria de buenas prácticas enfocadas a poblaciones LGBTIQ+</w:t>
            </w:r>
            <w:r w:rsidR="006A1FF1">
              <w:rPr>
                <w:rFonts w:ascii="Arial" w:eastAsia="Arial" w:hAnsi="Arial" w:cs="Arial"/>
              </w:rPr>
              <w:t xml:space="preserve">: páginas 11 a 23, correspondientes a las “Buenas prácticas”. </w:t>
            </w:r>
          </w:ins>
        </w:sdtContent>
      </w:sdt>
      <w:commentRangeEnd w:id="102"/>
      <w:r w:rsidR="00B63A4C">
        <w:rPr>
          <w:rStyle w:val="Refdecomentario"/>
          <w:rFonts w:ascii="Arial" w:eastAsia="Times New Roman" w:hAnsi="Arial" w:cs="Times New Roman"/>
          <w:lang w:eastAsia="es-ES"/>
        </w:rPr>
        <w:commentReference w:id="102"/>
      </w:r>
      <w:commentRangeEnd w:id="101"/>
      <w:r w:rsidR="00B63A4C">
        <w:rPr>
          <w:rStyle w:val="Refdecomentario"/>
          <w:rFonts w:ascii="Arial" w:eastAsia="Times New Roman" w:hAnsi="Arial" w:cs="Times New Roman"/>
          <w:lang w:eastAsia="es-ES"/>
        </w:rPr>
        <w:commentReference w:id="101"/>
      </w:r>
    </w:p>
    <w:p w14:paraId="000000B3" w14:textId="77777777" w:rsidR="00405129" w:rsidRDefault="006A1FF1">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color w:val="000000"/>
        </w:rPr>
        <w:t>Conocer, reflexionar y actuar conforme a lo establecido en la normatividad es esencial para cualquier profesor. No obstante, es preciso reconocer que la aplicación de las normas y principios no es un proceso mecánico ni lineal, pues existen situaciones que requieren de un análisis y debates exhaustivos. </w:t>
      </w:r>
    </w:p>
    <w:p w14:paraId="000000B4" w14:textId="77777777" w:rsidR="00405129" w:rsidRDefault="006A1FF1">
      <w:pPr>
        <w:numPr>
          <w:ilvl w:val="0"/>
          <w:numId w:val="22"/>
        </w:numPr>
        <w:pBdr>
          <w:top w:val="single" w:sz="6" w:space="0" w:color="FFFFFF"/>
          <w:left w:val="single" w:sz="6" w:space="0" w:color="FFFFFF"/>
          <w:bottom w:val="single" w:sz="6" w:space="0" w:color="FFFFFF"/>
          <w:right w:val="single" w:sz="6" w:space="0" w:color="FFFFFF"/>
        </w:pBdr>
        <w:shd w:val="clear" w:color="auto" w:fill="FFFFFF"/>
        <w:spacing w:before="280" w:after="280" w:line="240" w:lineRule="auto"/>
        <w:ind w:left="-14010" w:firstLine="0"/>
        <w:jc w:val="center"/>
        <w:rPr>
          <w:rFonts w:ascii="Arial" w:eastAsia="Arial" w:hAnsi="Arial" w:cs="Arial"/>
          <w:sz w:val="21"/>
          <w:szCs w:val="21"/>
        </w:rPr>
      </w:pPr>
      <w:r>
        <w:rPr>
          <w:rFonts w:ascii="Arial" w:eastAsia="Arial" w:hAnsi="Arial" w:cs="Arial"/>
          <w:color w:val="58595B"/>
          <w:sz w:val="21"/>
          <w:szCs w:val="21"/>
        </w:rPr>
        <w:t> </w:t>
      </w:r>
    </w:p>
    <w:p w14:paraId="000000B5" w14:textId="77777777" w:rsidR="00405129" w:rsidRDefault="006A1FF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8E6F91" wp14:editId="4B5AE079">
            <wp:extent cx="381000" cy="381000"/>
            <wp:effectExtent l="0" t="0" r="0" b="0"/>
            <wp:docPr id="2107028990" name="image1.png" descr="Escritura"/>
            <wp:cNvGraphicFramePr/>
            <a:graphic xmlns:a="http://schemas.openxmlformats.org/drawingml/2006/main">
              <a:graphicData uri="http://schemas.openxmlformats.org/drawingml/2006/picture">
                <pic:pic xmlns:pic="http://schemas.openxmlformats.org/drawingml/2006/picture">
                  <pic:nvPicPr>
                    <pic:cNvPr id="0" name="image1.png" descr="Escritura"/>
                    <pic:cNvPicPr preferRelativeResize="0"/>
                  </pic:nvPicPr>
                  <pic:blipFill>
                    <a:blip r:embed="rId10"/>
                    <a:srcRect/>
                    <a:stretch>
                      <a:fillRect/>
                    </a:stretch>
                  </pic:blipFill>
                  <pic:spPr>
                    <a:xfrm>
                      <a:off x="0" y="0"/>
                      <a:ext cx="381000" cy="381000"/>
                    </a:xfrm>
                    <a:prstGeom prst="rect">
                      <a:avLst/>
                    </a:prstGeom>
                    <a:ln/>
                  </pic:spPr>
                </pic:pic>
              </a:graphicData>
            </a:graphic>
          </wp:inline>
        </w:drawing>
      </w:r>
      <w:r>
        <w:rPr>
          <w:rFonts w:ascii="Arial" w:eastAsia="Arial" w:hAnsi="Arial" w:cs="Arial"/>
          <w:b/>
          <w:color w:val="F37720"/>
          <w:sz w:val="33"/>
          <w:szCs w:val="33"/>
        </w:rPr>
        <w:t xml:space="preserve">Actividad 2. </w:t>
      </w:r>
      <w:r>
        <w:rPr>
          <w:rFonts w:ascii="Arial" w:eastAsia="Arial" w:hAnsi="Arial" w:cs="Arial"/>
          <w:color w:val="000000"/>
          <w:sz w:val="33"/>
          <w:szCs w:val="33"/>
        </w:rPr>
        <w:t>Planteamiento y análisis de una situación problemática</w:t>
      </w:r>
      <w:r>
        <w:rPr>
          <w:rFonts w:ascii="Arial" w:eastAsia="Arial" w:hAnsi="Arial" w:cs="Arial"/>
          <w:color w:val="000000"/>
        </w:rPr>
        <w:t>  </w:t>
      </w:r>
    </w:p>
    <w:p w14:paraId="000000B6" w14:textId="77777777" w:rsidR="00405129" w:rsidRDefault="006A1FF1">
      <w:pPr>
        <w:shd w:val="clear" w:color="auto" w:fill="FFFFFF"/>
        <w:spacing w:after="0" w:line="240" w:lineRule="auto"/>
        <w:rPr>
          <w:rFonts w:ascii="Times New Roman" w:eastAsia="Times New Roman" w:hAnsi="Times New Roman" w:cs="Times New Roman"/>
          <w:sz w:val="24"/>
          <w:szCs w:val="24"/>
        </w:rPr>
      </w:pPr>
      <w:r>
        <w:rPr>
          <w:rFonts w:ascii="Arial" w:eastAsia="Arial" w:hAnsi="Arial" w:cs="Arial"/>
          <w:color w:val="000000"/>
        </w:rPr>
        <w:t> </w:t>
      </w:r>
    </w:p>
    <w:sdt>
      <w:sdtPr>
        <w:tag w:val="goog_rdk_239"/>
        <w:id w:val="645945505"/>
      </w:sdtPr>
      <w:sdtContent>
        <w:p w14:paraId="000000B7" w14:textId="77777777" w:rsidR="00405129" w:rsidRPr="00405129" w:rsidRDefault="00000000">
          <w:pPr>
            <w:numPr>
              <w:ilvl w:val="0"/>
              <w:numId w:val="24"/>
            </w:numPr>
            <w:shd w:val="clear" w:color="auto" w:fill="FFFFFF"/>
            <w:spacing w:after="0" w:line="240" w:lineRule="auto"/>
            <w:jc w:val="both"/>
            <w:rPr>
              <w:color w:val="000000"/>
              <w:rPrChange w:id="104" w:author="JUDITH ADRIANA DIAZ RIVERA" w:date="2024-10-18T14:21:00Z">
                <w:rPr>
                  <w:rFonts w:ascii="Times New Roman" w:eastAsia="Times New Roman" w:hAnsi="Times New Roman" w:cs="Times New Roman"/>
                  <w:sz w:val="24"/>
                  <w:szCs w:val="24"/>
                </w:rPr>
              </w:rPrChange>
            </w:rPr>
            <w:pPrChange w:id="105" w:author="JUDITH ADRIANA DIAZ RIVERA" w:date="2024-10-18T14:21:00Z">
              <w:pPr>
                <w:shd w:val="clear" w:color="auto" w:fill="FFFFFF"/>
                <w:spacing w:after="0" w:line="240" w:lineRule="auto"/>
                <w:jc w:val="both"/>
              </w:pPr>
            </w:pPrChange>
          </w:pPr>
          <w:sdt>
            <w:sdtPr>
              <w:tag w:val="goog_rdk_219"/>
              <w:id w:val="171688356"/>
            </w:sdtPr>
            <w:sdtContent>
              <w:r w:rsidR="006A1FF1">
                <w:rPr>
                  <w:rFonts w:ascii="Arial" w:eastAsia="Arial" w:hAnsi="Arial" w:cs="Arial"/>
                  <w:color w:val="000000"/>
                  <w:rPrChange w:id="106" w:author="JUDITH ADRIANA DIAZ RIVERA" w:date="2024-10-18T14:21:00Z">
                    <w:rPr/>
                  </w:rPrChange>
                </w:rPr>
                <w:t xml:space="preserve">Organizados en equipos según lo indicado por sus impartidores, planteen </w:t>
              </w:r>
            </w:sdtContent>
          </w:sdt>
          <w:sdt>
            <w:sdtPr>
              <w:tag w:val="goog_rdk_220"/>
              <w:id w:val="-1766610937"/>
            </w:sdtPr>
            <w:sdtContent>
              <w:sdt>
                <w:sdtPr>
                  <w:tag w:val="goog_rdk_221"/>
                  <w:id w:val="331495323"/>
                </w:sdtPr>
                <w:sdtContent>
                  <w:ins w:id="107" w:author="JUDITH ADRIANA DIAZ RIVERA" w:date="2024-10-18T14:20:00Z">
                    <w:r w:rsidR="006A1FF1">
                      <w:rPr>
                        <w:rFonts w:ascii="Arial" w:eastAsia="Arial" w:hAnsi="Arial" w:cs="Arial"/>
                        <w:color w:val="000000"/>
                        <w:rPrChange w:id="108" w:author="JUDITH ADRIANA DIAZ RIVERA" w:date="2024-10-18T14:21:00Z">
                          <w:rPr/>
                        </w:rPrChange>
                      </w:rPr>
                      <w:t>una</w:t>
                    </w:r>
                  </w:ins>
                </w:sdtContent>
              </w:sdt>
            </w:sdtContent>
          </w:sdt>
          <w:sdt>
            <w:sdtPr>
              <w:tag w:val="goog_rdk_222"/>
              <w:id w:val="-357740985"/>
            </w:sdtPr>
            <w:sdtContent>
              <w:sdt>
                <w:sdtPr>
                  <w:tag w:val="goog_rdk_223"/>
                  <w:id w:val="1905800724"/>
                </w:sdtPr>
                <w:sdtContent>
                  <w:del w:id="109" w:author="JUDITH ADRIANA DIAZ RIVERA" w:date="2024-10-18T14:20:00Z">
                    <w:r w:rsidR="006A1FF1">
                      <w:rPr>
                        <w:rFonts w:ascii="Arial" w:eastAsia="Arial" w:hAnsi="Arial" w:cs="Arial"/>
                        <w:color w:val="000000"/>
                        <w:rPrChange w:id="110" w:author="JUDITH ADRIANA DIAZ RIVERA" w:date="2024-10-18T14:21:00Z">
                          <w:rPr/>
                        </w:rPrChange>
                      </w:rPr>
                      <w:delText>dos</w:delText>
                    </w:r>
                  </w:del>
                </w:sdtContent>
              </w:sdt>
            </w:sdtContent>
          </w:sdt>
          <w:sdt>
            <w:sdtPr>
              <w:tag w:val="goog_rdk_224"/>
              <w:id w:val="1512878517"/>
            </w:sdtPr>
            <w:sdtContent>
              <w:r w:rsidR="006A1FF1">
                <w:rPr>
                  <w:rFonts w:ascii="Arial" w:eastAsia="Arial" w:hAnsi="Arial" w:cs="Arial"/>
                  <w:color w:val="000000"/>
                  <w:rPrChange w:id="111" w:author="JUDITH ADRIANA DIAZ RIVERA" w:date="2024-10-18T14:21:00Z">
                    <w:rPr/>
                  </w:rPrChange>
                </w:rPr>
                <w:t xml:space="preserve"> situaci</w:t>
              </w:r>
            </w:sdtContent>
          </w:sdt>
          <w:sdt>
            <w:sdtPr>
              <w:tag w:val="goog_rdk_225"/>
              <w:id w:val="831176581"/>
            </w:sdtPr>
            <w:sdtContent>
              <w:sdt>
                <w:sdtPr>
                  <w:tag w:val="goog_rdk_226"/>
                  <w:id w:val="-567884022"/>
                </w:sdtPr>
                <w:sdtContent>
                  <w:ins w:id="112" w:author="JUDITH ADRIANA DIAZ RIVERA" w:date="2024-10-18T14:20:00Z">
                    <w:r w:rsidR="006A1FF1">
                      <w:rPr>
                        <w:rFonts w:ascii="Arial" w:eastAsia="Arial" w:hAnsi="Arial" w:cs="Arial"/>
                        <w:color w:val="000000"/>
                        <w:rPrChange w:id="113" w:author="JUDITH ADRIANA DIAZ RIVERA" w:date="2024-10-18T14:21:00Z">
                          <w:rPr/>
                        </w:rPrChange>
                      </w:rPr>
                      <w:t>ón</w:t>
                    </w:r>
                  </w:ins>
                </w:sdtContent>
              </w:sdt>
            </w:sdtContent>
          </w:sdt>
          <w:sdt>
            <w:sdtPr>
              <w:tag w:val="goog_rdk_227"/>
              <w:id w:val="1182778639"/>
            </w:sdtPr>
            <w:sdtContent>
              <w:sdt>
                <w:sdtPr>
                  <w:tag w:val="goog_rdk_228"/>
                  <w:id w:val="-1381089129"/>
                </w:sdtPr>
                <w:sdtContent>
                  <w:del w:id="114" w:author="JUDITH ADRIANA DIAZ RIVERA" w:date="2024-10-18T14:20:00Z">
                    <w:r w:rsidR="006A1FF1">
                      <w:rPr>
                        <w:rFonts w:ascii="Arial" w:eastAsia="Arial" w:hAnsi="Arial" w:cs="Arial"/>
                        <w:color w:val="000000"/>
                        <w:rPrChange w:id="115" w:author="JUDITH ADRIANA DIAZ RIVERA" w:date="2024-10-18T14:21:00Z">
                          <w:rPr/>
                        </w:rPrChange>
                      </w:rPr>
                      <w:delText>ones</w:delText>
                    </w:r>
                  </w:del>
                </w:sdtContent>
              </w:sdt>
            </w:sdtContent>
          </w:sdt>
          <w:sdt>
            <w:sdtPr>
              <w:tag w:val="goog_rdk_229"/>
              <w:id w:val="1233576578"/>
            </w:sdtPr>
            <w:sdtContent>
              <w:r w:rsidR="006A1FF1">
                <w:rPr>
                  <w:rFonts w:ascii="Arial" w:eastAsia="Arial" w:hAnsi="Arial" w:cs="Arial"/>
                  <w:color w:val="000000"/>
                  <w:rPrChange w:id="116" w:author="JUDITH ADRIANA DIAZ RIVERA" w:date="2024-10-18T14:21:00Z">
                    <w:rPr/>
                  </w:rPrChange>
                </w:rPr>
                <w:t xml:space="preserve"> problemática</w:t>
              </w:r>
            </w:sdtContent>
          </w:sdt>
          <w:sdt>
            <w:sdtPr>
              <w:tag w:val="goog_rdk_230"/>
              <w:id w:val="-389582000"/>
            </w:sdtPr>
            <w:sdtContent>
              <w:sdt>
                <w:sdtPr>
                  <w:tag w:val="goog_rdk_231"/>
                  <w:id w:val="206150361"/>
                </w:sdtPr>
                <w:sdtContent>
                  <w:del w:id="117" w:author="JUDITH ADRIANA DIAZ RIVERA" w:date="2024-10-18T14:21:00Z">
                    <w:r w:rsidR="006A1FF1">
                      <w:rPr>
                        <w:rFonts w:ascii="Arial" w:eastAsia="Arial" w:hAnsi="Arial" w:cs="Arial"/>
                        <w:color w:val="000000"/>
                        <w:rPrChange w:id="118" w:author="JUDITH ADRIANA DIAZ RIVERA" w:date="2024-10-18T14:21:00Z">
                          <w:rPr/>
                        </w:rPrChange>
                      </w:rPr>
                      <w:delText>s</w:delText>
                    </w:r>
                  </w:del>
                </w:sdtContent>
              </w:sdt>
            </w:sdtContent>
          </w:sdt>
          <w:sdt>
            <w:sdtPr>
              <w:tag w:val="goog_rdk_232"/>
              <w:id w:val="324563048"/>
            </w:sdtPr>
            <w:sdtContent>
              <w:r w:rsidR="006A1FF1">
                <w:rPr>
                  <w:rFonts w:ascii="Arial" w:eastAsia="Arial" w:hAnsi="Arial" w:cs="Arial"/>
                  <w:color w:val="000000"/>
                  <w:rPrChange w:id="119" w:author="JUDITH ADRIANA DIAZ RIVERA" w:date="2024-10-18T14:21:00Z">
                    <w:rPr/>
                  </w:rPrChange>
                </w:rPr>
                <w:t xml:space="preserve"> o dilema</w:t>
              </w:r>
            </w:sdtContent>
          </w:sdt>
          <w:sdt>
            <w:sdtPr>
              <w:tag w:val="goog_rdk_233"/>
              <w:id w:val="499932276"/>
            </w:sdtPr>
            <w:sdtContent>
              <w:sdt>
                <w:sdtPr>
                  <w:tag w:val="goog_rdk_234"/>
                  <w:id w:val="-1334839125"/>
                </w:sdtPr>
                <w:sdtContent>
                  <w:del w:id="120" w:author="JUDITH ADRIANA DIAZ RIVERA" w:date="2024-10-18T14:21:00Z">
                    <w:r w:rsidR="006A1FF1">
                      <w:rPr>
                        <w:rFonts w:ascii="Arial" w:eastAsia="Arial" w:hAnsi="Arial" w:cs="Arial"/>
                        <w:color w:val="000000"/>
                        <w:rPrChange w:id="121" w:author="JUDITH ADRIANA DIAZ RIVERA" w:date="2024-10-18T14:21:00Z">
                          <w:rPr/>
                        </w:rPrChange>
                      </w:rPr>
                      <w:delText>s</w:delText>
                    </w:r>
                  </w:del>
                </w:sdtContent>
              </w:sdt>
            </w:sdtContent>
          </w:sdt>
          <w:sdt>
            <w:sdtPr>
              <w:tag w:val="goog_rdk_235"/>
              <w:id w:val="922920250"/>
            </w:sdtPr>
            <w:sdtContent>
              <w:r w:rsidR="006A1FF1">
                <w:rPr>
                  <w:rFonts w:ascii="Arial" w:eastAsia="Arial" w:hAnsi="Arial" w:cs="Arial"/>
                  <w:color w:val="000000"/>
                  <w:rPrChange w:id="122" w:author="JUDITH ADRIANA DIAZ RIVERA" w:date="2024-10-18T14:21:00Z">
                    <w:rPr/>
                  </w:rPrChange>
                </w:rPr>
                <w:t xml:space="preserve"> que hayan enfrentado o que enfrenten con regularidad en su labor docente</w:t>
              </w:r>
            </w:sdtContent>
          </w:sdt>
          <w:sdt>
            <w:sdtPr>
              <w:tag w:val="goog_rdk_236"/>
              <w:id w:val="631213646"/>
            </w:sdtPr>
            <w:sdtContent>
              <w:sdt>
                <w:sdtPr>
                  <w:tag w:val="goog_rdk_237"/>
                  <w:id w:val="83434000"/>
                </w:sdtPr>
                <w:sdtContent>
                  <w:ins w:id="123" w:author="JUDITH ADRIANA DIAZ RIVERA" w:date="2024-10-18T14:21:00Z">
                    <w:r w:rsidR="006A1FF1">
                      <w:rPr>
                        <w:rFonts w:ascii="Arial" w:eastAsia="Arial" w:hAnsi="Arial" w:cs="Arial"/>
                        <w:color w:val="000000"/>
                        <w:rPrChange w:id="124" w:author="JUDITH ADRIANA DIAZ RIVERA" w:date="2024-10-18T14:21:00Z">
                          <w:rPr/>
                        </w:rPrChange>
                      </w:rPr>
                      <w:t xml:space="preserve"> (también puede tratarse de un asunto ocurrido a un tercero)</w:t>
                    </w:r>
                  </w:ins>
                </w:sdtContent>
              </w:sdt>
            </w:sdtContent>
          </w:sdt>
          <w:sdt>
            <w:sdtPr>
              <w:tag w:val="goog_rdk_238"/>
              <w:id w:val="-1425330153"/>
            </w:sdtPr>
            <w:sdtContent>
              <w:r w:rsidR="006A1FF1">
                <w:rPr>
                  <w:rFonts w:ascii="Arial" w:eastAsia="Arial" w:hAnsi="Arial" w:cs="Arial"/>
                  <w:color w:val="000000"/>
                  <w:rPrChange w:id="125" w:author="JUDITH ADRIANA DIAZ RIVERA" w:date="2024-10-18T14:21:00Z">
                    <w:rPr/>
                  </w:rPrChange>
                </w:rPr>
                <w:t>. Describan la situación de forma clara, así como la resolución que dieron al problema o situación. </w:t>
              </w:r>
            </w:sdtContent>
          </w:sdt>
        </w:p>
      </w:sdtContent>
    </w:sdt>
    <w:p w14:paraId="000000B8" w14:textId="77777777" w:rsidR="00405129" w:rsidRDefault="006A1FF1">
      <w:pPr>
        <w:numPr>
          <w:ilvl w:val="0"/>
          <w:numId w:val="24"/>
        </w:numPr>
        <w:shd w:val="clear" w:color="auto" w:fill="FFFFFF"/>
        <w:spacing w:after="280" w:line="240" w:lineRule="auto"/>
        <w:ind w:left="855" w:firstLine="0"/>
        <w:jc w:val="both"/>
        <w:rPr>
          <w:rFonts w:ascii="Arial" w:eastAsia="Arial" w:hAnsi="Arial" w:cs="Arial"/>
        </w:rPr>
      </w:pPr>
      <w:r>
        <w:rPr>
          <w:rFonts w:ascii="Arial" w:eastAsia="Arial" w:hAnsi="Arial" w:cs="Arial"/>
          <w:color w:val="000000"/>
        </w:rPr>
        <w:t>Posteriormente especifiquen lo siguiente: a) ¿Qué principios, normas o artículos de la normatividad revisada se deben considerar para analizar la situación planteada? b) ¿Qué otra u otras alternativas existen para abordar la situación planteada? </w:t>
      </w:r>
    </w:p>
    <w:p w14:paraId="000000B9" w14:textId="77777777" w:rsidR="00405129" w:rsidRDefault="006A1FF1">
      <w:pPr>
        <w:numPr>
          <w:ilvl w:val="0"/>
          <w:numId w:val="25"/>
        </w:numPr>
        <w:shd w:val="clear" w:color="auto" w:fill="FFFFFF"/>
        <w:spacing w:before="280" w:after="280" w:line="240" w:lineRule="auto"/>
        <w:ind w:left="855" w:firstLine="0"/>
        <w:rPr>
          <w:rFonts w:ascii="Arial" w:eastAsia="Arial" w:hAnsi="Arial" w:cs="Arial"/>
        </w:rPr>
      </w:pPr>
      <w:r>
        <w:rPr>
          <w:rFonts w:ascii="Arial" w:eastAsia="Arial" w:hAnsi="Arial" w:cs="Arial"/>
          <w:color w:val="000000"/>
        </w:rPr>
        <w:t>Descarga el siguiente </w:t>
      </w:r>
      <w:commentRangeStart w:id="126"/>
      <w:r w:rsidR="00060F29">
        <w:fldChar w:fldCharType="begin"/>
      </w:r>
      <w:r w:rsidR="00060F29">
        <w:instrText xml:space="preserve"> HYPERLINK "https://moodle.portalacademico.cch.unam.mx/modelo-educativo/modelo/bloque3/docs/Actividad4_B3_FORMATO.doc" \h </w:instrText>
      </w:r>
      <w:r w:rsidR="00060F29">
        <w:fldChar w:fldCharType="separate"/>
      </w:r>
      <w:r>
        <w:rPr>
          <w:rFonts w:ascii="Arial" w:eastAsia="Arial" w:hAnsi="Arial" w:cs="Arial"/>
          <w:b/>
          <w:color w:val="046B8D"/>
          <w:u w:val="single"/>
        </w:rPr>
        <w:t>formato</w:t>
      </w:r>
      <w:r w:rsidR="00060F29">
        <w:rPr>
          <w:rFonts w:ascii="Arial" w:eastAsia="Arial" w:hAnsi="Arial" w:cs="Arial"/>
          <w:b/>
          <w:color w:val="046B8D"/>
          <w:u w:val="single"/>
        </w:rPr>
        <w:fldChar w:fldCharType="end"/>
      </w:r>
      <w:r>
        <w:rPr>
          <w:rFonts w:ascii="Arial" w:eastAsia="Arial" w:hAnsi="Arial" w:cs="Arial"/>
          <w:color w:val="58595B"/>
          <w:sz w:val="21"/>
          <w:szCs w:val="21"/>
        </w:rPr>
        <w:t> </w:t>
      </w:r>
      <w:commentRangeEnd w:id="126"/>
      <w:r w:rsidR="000C7033">
        <w:rPr>
          <w:rStyle w:val="Refdecomentario"/>
          <w:rFonts w:ascii="Arial" w:eastAsia="Times New Roman" w:hAnsi="Arial" w:cs="Times New Roman"/>
          <w:lang w:eastAsia="es-ES"/>
        </w:rPr>
        <w:commentReference w:id="126"/>
      </w:r>
      <w:r>
        <w:rPr>
          <w:rFonts w:ascii="Arial" w:eastAsia="Arial" w:hAnsi="Arial" w:cs="Arial"/>
          <w:color w:val="000000"/>
        </w:rPr>
        <w:t>para la elaboración de la actividad. </w:t>
      </w:r>
    </w:p>
    <w:p w14:paraId="000000BA" w14:textId="77777777" w:rsidR="00405129" w:rsidRDefault="006A1FF1">
      <w:pPr>
        <w:numPr>
          <w:ilvl w:val="0"/>
          <w:numId w:val="26"/>
        </w:numPr>
        <w:shd w:val="clear" w:color="auto" w:fill="FFFFFF"/>
        <w:spacing w:before="280" w:after="280" w:line="240" w:lineRule="auto"/>
        <w:ind w:left="855" w:firstLine="0"/>
        <w:rPr>
          <w:rFonts w:ascii="Arial" w:eastAsia="Arial" w:hAnsi="Arial" w:cs="Arial"/>
        </w:rPr>
      </w:pPr>
      <w:r>
        <w:rPr>
          <w:rFonts w:ascii="Arial" w:eastAsia="Arial" w:hAnsi="Arial" w:cs="Arial"/>
          <w:color w:val="000000"/>
        </w:rPr>
        <w:t>Al terminar guarda tu archivo bajo el siguiente formato: </w:t>
      </w:r>
    </w:p>
    <w:p w14:paraId="000000BB" w14:textId="77777777" w:rsidR="00405129" w:rsidRDefault="006A1FF1">
      <w:pPr>
        <w:shd w:val="clear" w:color="auto" w:fill="FFFFFF"/>
        <w:spacing w:after="150" w:line="240" w:lineRule="auto"/>
        <w:ind w:left="495"/>
        <w:rPr>
          <w:rFonts w:ascii="Times New Roman" w:eastAsia="Times New Roman" w:hAnsi="Times New Roman" w:cs="Times New Roman"/>
          <w:sz w:val="24"/>
          <w:szCs w:val="24"/>
        </w:rPr>
      </w:pPr>
      <w:r>
        <w:rPr>
          <w:rFonts w:ascii="Arial" w:eastAsia="Arial" w:hAnsi="Arial" w:cs="Arial"/>
          <w:i/>
          <w:color w:val="000000"/>
        </w:rPr>
        <w:t>Nombre_Apellido_Actividad</w:t>
      </w:r>
      <w:r>
        <w:rPr>
          <w:rFonts w:ascii="Arial" w:eastAsia="Arial" w:hAnsi="Arial" w:cs="Arial"/>
          <w:color w:val="000000"/>
        </w:rPr>
        <w:t>2. Ejemplo: </w:t>
      </w:r>
      <w:r>
        <w:rPr>
          <w:rFonts w:ascii="Arial" w:eastAsia="Arial" w:hAnsi="Arial" w:cs="Arial"/>
          <w:i/>
          <w:color w:val="000000"/>
        </w:rPr>
        <w:t>Victoria_García_Actividad2</w:t>
      </w:r>
      <w:r>
        <w:rPr>
          <w:rFonts w:ascii="Arial" w:eastAsia="Arial" w:hAnsi="Arial" w:cs="Arial"/>
          <w:color w:val="000000"/>
        </w:rPr>
        <w:t> </w:t>
      </w:r>
    </w:p>
    <w:p w14:paraId="000000BC" w14:textId="77777777" w:rsidR="00405129" w:rsidRDefault="006A1FF1">
      <w:pPr>
        <w:numPr>
          <w:ilvl w:val="0"/>
          <w:numId w:val="27"/>
        </w:numPr>
        <w:shd w:val="clear" w:color="auto" w:fill="FFFFFF"/>
        <w:spacing w:before="280" w:after="280" w:line="240" w:lineRule="auto"/>
        <w:ind w:left="855" w:firstLine="0"/>
        <w:rPr>
          <w:rFonts w:ascii="Arial" w:eastAsia="Arial" w:hAnsi="Arial" w:cs="Arial"/>
        </w:rPr>
      </w:pPr>
      <w:r>
        <w:rPr>
          <w:rFonts w:ascii="Arial" w:eastAsia="Arial" w:hAnsi="Arial" w:cs="Arial"/>
          <w:color w:val="000000"/>
        </w:rPr>
        <w:t>Sube tu archivo para que pueda ser revisado por tu impartidor (recuerda que el peso máximo debe ser de 10 MB). Nota: es necesario que todos los integrantes del equipo suban su trabajo, aunque se trate del mismo documento. </w:t>
      </w:r>
    </w:p>
    <w:p w14:paraId="000000BD" w14:textId="77777777" w:rsidR="00405129" w:rsidRDefault="006A1FF1">
      <w:pPr>
        <w:numPr>
          <w:ilvl w:val="0"/>
          <w:numId w:val="28"/>
        </w:numPr>
        <w:shd w:val="clear" w:color="auto" w:fill="FFFFFF"/>
        <w:spacing w:before="280" w:after="0" w:line="240" w:lineRule="auto"/>
        <w:ind w:left="1575" w:firstLine="0"/>
        <w:rPr>
          <w:rFonts w:ascii="Arial" w:eastAsia="Arial" w:hAnsi="Arial" w:cs="Arial"/>
        </w:rPr>
      </w:pPr>
      <w:r>
        <w:rPr>
          <w:rFonts w:ascii="Arial" w:eastAsia="Arial" w:hAnsi="Arial" w:cs="Arial"/>
          <w:color w:val="000000"/>
        </w:rPr>
        <w:t>Da clic en Adjuntar y arrástralo al campo que se solicita. </w:t>
      </w:r>
    </w:p>
    <w:p w14:paraId="000000BE" w14:textId="77777777" w:rsidR="00405129" w:rsidRDefault="006A1FF1">
      <w:pPr>
        <w:numPr>
          <w:ilvl w:val="0"/>
          <w:numId w:val="28"/>
        </w:numPr>
        <w:shd w:val="clear" w:color="auto" w:fill="FFFFFF"/>
        <w:spacing w:after="0" w:line="240" w:lineRule="auto"/>
        <w:ind w:left="1575" w:firstLine="0"/>
        <w:rPr>
          <w:rFonts w:ascii="Arial" w:eastAsia="Arial" w:hAnsi="Arial" w:cs="Arial"/>
        </w:rPr>
      </w:pPr>
      <w:r>
        <w:rPr>
          <w:rFonts w:ascii="Arial" w:eastAsia="Arial" w:hAnsi="Arial" w:cs="Arial"/>
          <w:color w:val="000000"/>
        </w:rPr>
        <w:t>No olvides dar clic en Guardar, pues de otra manera tu archivo no se subirá correctamente. </w:t>
      </w:r>
    </w:p>
    <w:p w14:paraId="000000BF" w14:textId="77777777" w:rsidR="00405129" w:rsidRDefault="006A1FF1">
      <w:pPr>
        <w:numPr>
          <w:ilvl w:val="0"/>
          <w:numId w:val="28"/>
        </w:numPr>
        <w:shd w:val="clear" w:color="auto" w:fill="FFFFFF"/>
        <w:spacing w:after="280" w:line="240" w:lineRule="auto"/>
        <w:ind w:left="1575" w:firstLine="0"/>
        <w:rPr>
          <w:rFonts w:ascii="Arial" w:eastAsia="Arial" w:hAnsi="Arial" w:cs="Arial"/>
        </w:rPr>
      </w:pPr>
      <w:r>
        <w:rPr>
          <w:rFonts w:ascii="Arial" w:eastAsia="Arial" w:hAnsi="Arial" w:cs="Arial"/>
          <w:color w:val="000000"/>
        </w:rPr>
        <w:lastRenderedPageBreak/>
        <w:t xml:space="preserve">Si quieres hacer cambios da clic en Editar envío y después en Guardar </w:t>
      </w:r>
      <w:r>
        <w:rPr>
          <w:rFonts w:ascii="Arial" w:eastAsia="Arial" w:hAnsi="Arial" w:cs="Arial"/>
        </w:rPr>
        <w:t>cambios. </w:t>
      </w:r>
    </w:p>
    <w:p w14:paraId="000000C0" w14:textId="77777777" w:rsidR="00405129" w:rsidRDefault="006A1FF1">
      <w:pPr>
        <w:numPr>
          <w:ilvl w:val="0"/>
          <w:numId w:val="29"/>
        </w:numPr>
        <w:shd w:val="clear" w:color="auto" w:fill="FFFFFF"/>
        <w:spacing w:before="280" w:after="280" w:line="240" w:lineRule="auto"/>
        <w:ind w:left="1080" w:firstLine="0"/>
        <w:rPr>
          <w:rFonts w:ascii="Arial" w:eastAsia="Arial" w:hAnsi="Arial" w:cs="Arial"/>
        </w:rPr>
      </w:pPr>
      <w:r>
        <w:rPr>
          <w:rFonts w:ascii="Arial" w:eastAsia="Arial" w:hAnsi="Arial" w:cs="Arial"/>
          <w:color w:val="000000"/>
        </w:rPr>
        <w:t>Descarga los </w:t>
      </w:r>
      <w:commentRangeStart w:id="127"/>
      <w:r w:rsidR="00060F29">
        <w:fldChar w:fldCharType="begin"/>
      </w:r>
      <w:r w:rsidR="00060F29">
        <w:instrText xml:space="preserve"> HYPERLINK "https://moodle.portalacademico.cch.unam.mx/modelo-educativo/modelo/bloque3/docs/CriteriosdeEvaluacion_B3Act4.pdf" \h </w:instrText>
      </w:r>
      <w:r w:rsidR="00060F29">
        <w:fldChar w:fldCharType="separate"/>
      </w:r>
      <w:r>
        <w:rPr>
          <w:rFonts w:ascii="Arial" w:eastAsia="Arial" w:hAnsi="Arial" w:cs="Arial"/>
          <w:b/>
          <w:color w:val="046B8D"/>
          <w:u w:val="single"/>
        </w:rPr>
        <w:t>criterios de evaluación</w:t>
      </w:r>
      <w:r w:rsidR="00060F29">
        <w:rPr>
          <w:rFonts w:ascii="Arial" w:eastAsia="Arial" w:hAnsi="Arial" w:cs="Arial"/>
          <w:b/>
          <w:color w:val="046B8D"/>
          <w:u w:val="single"/>
        </w:rPr>
        <w:fldChar w:fldCharType="end"/>
      </w:r>
      <w:r>
        <w:rPr>
          <w:rFonts w:ascii="Arial" w:eastAsia="Arial" w:hAnsi="Arial" w:cs="Arial"/>
          <w:color w:val="58595B"/>
        </w:rPr>
        <w:t>. </w:t>
      </w:r>
      <w:commentRangeEnd w:id="127"/>
      <w:r w:rsidR="004942CB">
        <w:rPr>
          <w:rStyle w:val="Refdecomentario"/>
          <w:rFonts w:ascii="Arial" w:eastAsia="Times New Roman" w:hAnsi="Arial" w:cs="Times New Roman"/>
          <w:lang w:eastAsia="es-ES"/>
        </w:rPr>
        <w:commentReference w:id="127"/>
      </w:r>
    </w:p>
    <w:p w14:paraId="000000C1" w14:textId="77777777" w:rsidR="00405129" w:rsidRDefault="006A1FF1">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0C2" w14:textId="0617DA24" w:rsidR="00405129" w:rsidRDefault="006A1FF1">
      <w:pPr>
        <w:shd w:val="clear" w:color="auto" w:fill="FFFFFF"/>
        <w:spacing w:after="0" w:line="240" w:lineRule="auto"/>
        <w:rPr>
          <w:rFonts w:ascii="Arial" w:eastAsia="Arial" w:hAnsi="Arial" w:cs="Arial"/>
          <w:color w:val="000000"/>
          <w:sz w:val="33"/>
          <w:szCs w:val="33"/>
        </w:rPr>
      </w:pPr>
      <w:r>
        <w:rPr>
          <w:rFonts w:ascii="Times New Roman" w:eastAsia="Times New Roman" w:hAnsi="Times New Roman" w:cs="Times New Roman"/>
          <w:noProof/>
          <w:sz w:val="24"/>
          <w:szCs w:val="24"/>
        </w:rPr>
        <w:drawing>
          <wp:inline distT="0" distB="0" distL="0" distR="0" wp14:anchorId="786250C7" wp14:editId="6EC1E5CA">
            <wp:extent cx="381000" cy="381000"/>
            <wp:effectExtent l="0" t="0" r="0" b="0"/>
            <wp:docPr id="2107028989" name="image1.png" descr="Escritura"/>
            <wp:cNvGraphicFramePr/>
            <a:graphic xmlns:a="http://schemas.openxmlformats.org/drawingml/2006/main">
              <a:graphicData uri="http://schemas.openxmlformats.org/drawingml/2006/picture">
                <pic:pic xmlns:pic="http://schemas.openxmlformats.org/drawingml/2006/picture">
                  <pic:nvPicPr>
                    <pic:cNvPr id="0" name="image1.png" descr="Escritura"/>
                    <pic:cNvPicPr preferRelativeResize="0"/>
                  </pic:nvPicPr>
                  <pic:blipFill>
                    <a:blip r:embed="rId10"/>
                    <a:srcRect/>
                    <a:stretch>
                      <a:fillRect/>
                    </a:stretch>
                  </pic:blipFill>
                  <pic:spPr>
                    <a:xfrm>
                      <a:off x="0" y="0"/>
                      <a:ext cx="381000" cy="381000"/>
                    </a:xfrm>
                    <a:prstGeom prst="rect">
                      <a:avLst/>
                    </a:prstGeom>
                    <a:ln/>
                  </pic:spPr>
                </pic:pic>
              </a:graphicData>
            </a:graphic>
          </wp:inline>
        </w:drawing>
      </w:r>
      <w:sdt>
        <w:sdtPr>
          <w:tag w:val="goog_rdk_240"/>
          <w:id w:val="2001765473"/>
        </w:sdtPr>
        <w:sdtContent>
          <w:commentRangeStart w:id="128"/>
        </w:sdtContent>
      </w:sdt>
      <w:r>
        <w:rPr>
          <w:rFonts w:ascii="Arial" w:eastAsia="Arial" w:hAnsi="Arial" w:cs="Arial"/>
          <w:b/>
          <w:color w:val="F37720"/>
          <w:sz w:val="33"/>
          <w:szCs w:val="33"/>
        </w:rPr>
        <w:t xml:space="preserve">Actividad 3. </w:t>
      </w:r>
      <w:r>
        <w:rPr>
          <w:rFonts w:ascii="Arial" w:eastAsia="Arial" w:hAnsi="Arial" w:cs="Arial"/>
          <w:color w:val="000000"/>
          <w:sz w:val="33"/>
          <w:szCs w:val="33"/>
        </w:rPr>
        <w:t>Reflexión sobre la práctica docente  </w:t>
      </w:r>
      <w:commentRangeEnd w:id="128"/>
      <w:r>
        <w:commentReference w:id="128"/>
      </w:r>
    </w:p>
    <w:p w14:paraId="5C1847C8" w14:textId="008BEA67" w:rsidR="0026447F" w:rsidRDefault="0026447F">
      <w:pPr>
        <w:shd w:val="clear" w:color="auto" w:fill="FFFFFF"/>
        <w:spacing w:after="0" w:line="240" w:lineRule="auto"/>
        <w:rPr>
          <w:rFonts w:ascii="Arial" w:eastAsia="Arial" w:hAnsi="Arial" w:cs="Arial"/>
          <w:color w:val="000000"/>
          <w:sz w:val="33"/>
          <w:szCs w:val="33"/>
        </w:rPr>
      </w:pPr>
    </w:p>
    <w:p w14:paraId="2F2BD113" w14:textId="77777777" w:rsidR="0026447F" w:rsidRPr="0026447F" w:rsidRDefault="0026447F" w:rsidP="0026447F">
      <w:pPr>
        <w:numPr>
          <w:ilvl w:val="0"/>
          <w:numId w:val="56"/>
        </w:numPr>
        <w:spacing w:before="100" w:beforeAutospacing="1" w:after="100" w:afterAutospacing="1" w:line="240" w:lineRule="auto"/>
        <w:rPr>
          <w:rFonts w:ascii="Arial" w:hAnsi="Arial" w:cs="Arial"/>
          <w:highlight w:val="yellow"/>
        </w:rPr>
      </w:pPr>
      <w:r w:rsidRPr="0026447F">
        <w:rPr>
          <w:rFonts w:ascii="Arial" w:hAnsi="Arial" w:cs="Arial"/>
          <w:highlight w:val="yellow"/>
        </w:rPr>
        <w:t>Realiza la lectura del texto “</w:t>
      </w:r>
      <w:hyperlink r:id="rId27" w:tgtFrame="_blank" w:history="1">
        <w:r w:rsidRPr="0026447F">
          <w:rPr>
            <w:rStyle w:val="Hipervnculo"/>
            <w:rFonts w:ascii="Arial" w:hAnsi="Arial" w:cs="Arial"/>
            <w:highlight w:val="yellow"/>
          </w:rPr>
          <w:t>Pasión por el propio aprendizaje y por el desarrollo profesional (p.119-137)</w:t>
        </w:r>
      </w:hyperlink>
      <w:r w:rsidRPr="0026447F">
        <w:rPr>
          <w:rFonts w:ascii="Arial" w:hAnsi="Arial" w:cs="Arial"/>
          <w:highlight w:val="yellow"/>
        </w:rPr>
        <w:t>” y del artículo “</w:t>
      </w:r>
      <w:hyperlink r:id="rId28" w:tgtFrame="_blank" w:history="1">
        <w:r w:rsidRPr="0026447F">
          <w:rPr>
            <w:rStyle w:val="Hipervnculo"/>
            <w:rFonts w:ascii="Arial" w:hAnsi="Arial" w:cs="Arial"/>
            <w:highlight w:val="yellow"/>
          </w:rPr>
          <w:t>Los hijos que no tendré</w:t>
        </w:r>
      </w:hyperlink>
      <w:r w:rsidRPr="0026447F">
        <w:rPr>
          <w:rFonts w:ascii="Arial" w:hAnsi="Arial" w:cs="Arial"/>
          <w:highlight w:val="yellow"/>
        </w:rPr>
        <w:t>”.</w:t>
      </w:r>
    </w:p>
    <w:p w14:paraId="3F008D76" w14:textId="77777777" w:rsidR="0026447F" w:rsidRPr="0026447F" w:rsidRDefault="0026447F" w:rsidP="0026447F">
      <w:pPr>
        <w:numPr>
          <w:ilvl w:val="0"/>
          <w:numId w:val="56"/>
        </w:numPr>
        <w:spacing w:before="100" w:beforeAutospacing="1" w:after="100" w:afterAutospacing="1" w:line="240" w:lineRule="auto"/>
        <w:rPr>
          <w:rFonts w:ascii="Arial" w:hAnsi="Arial" w:cs="Arial"/>
          <w:highlight w:val="yellow"/>
        </w:rPr>
      </w:pPr>
      <w:r w:rsidRPr="0026447F">
        <w:rPr>
          <w:rFonts w:ascii="Arial" w:hAnsi="Arial" w:cs="Arial"/>
          <w:highlight w:val="yellow"/>
        </w:rPr>
        <w:t>A partir de las lecturas, así como de tus propias reflexiones y vivencias, participa en el Foro contestando las siguientes preguntas: ¿Cuáles consideras que son tus principales retos/desafíos como docente del CCH y en qué medida coinciden o no con los presentados en las lecturas? ¿Con qué alternativas cuentas para afrontar dichas dificultades?</w:t>
      </w:r>
    </w:p>
    <w:p w14:paraId="133FAD41" w14:textId="77777777" w:rsidR="0026447F" w:rsidRPr="0026447F" w:rsidRDefault="0026447F" w:rsidP="0026447F">
      <w:pPr>
        <w:numPr>
          <w:ilvl w:val="0"/>
          <w:numId w:val="56"/>
        </w:numPr>
        <w:spacing w:before="100" w:beforeAutospacing="1" w:after="100" w:afterAutospacing="1" w:line="240" w:lineRule="auto"/>
        <w:rPr>
          <w:rFonts w:ascii="Arial" w:hAnsi="Arial" w:cs="Arial"/>
          <w:highlight w:val="yellow"/>
        </w:rPr>
      </w:pPr>
      <w:r w:rsidRPr="0026447F">
        <w:rPr>
          <w:rFonts w:ascii="Arial" w:hAnsi="Arial" w:cs="Arial"/>
          <w:highlight w:val="yellow"/>
        </w:rPr>
        <w:t>Además de tu participación, comenta la opinión de al menos dos de tus colegas.</w:t>
      </w:r>
    </w:p>
    <w:p w14:paraId="0CE651BC" w14:textId="77777777" w:rsidR="0026447F" w:rsidRPr="0026447F" w:rsidRDefault="0026447F" w:rsidP="0026447F">
      <w:pPr>
        <w:numPr>
          <w:ilvl w:val="0"/>
          <w:numId w:val="56"/>
        </w:numPr>
        <w:spacing w:before="100" w:beforeAutospacing="1" w:after="100" w:afterAutospacing="1" w:line="240" w:lineRule="auto"/>
        <w:rPr>
          <w:rFonts w:ascii="Arial" w:hAnsi="Arial" w:cs="Arial"/>
          <w:highlight w:val="yellow"/>
        </w:rPr>
      </w:pPr>
      <w:r w:rsidRPr="0026447F">
        <w:rPr>
          <w:rFonts w:ascii="Arial" w:hAnsi="Arial" w:cs="Arial"/>
          <w:highlight w:val="yellow"/>
        </w:rPr>
        <w:t xml:space="preserve">Descarga los </w:t>
      </w:r>
      <w:hyperlink r:id="rId29" w:tgtFrame="_blank" w:history="1">
        <w:r w:rsidRPr="0026447F">
          <w:rPr>
            <w:rStyle w:val="Hipervnculo"/>
            <w:rFonts w:ascii="Arial" w:hAnsi="Arial" w:cs="Arial"/>
            <w:highlight w:val="yellow"/>
          </w:rPr>
          <w:t>criterios de evaluación</w:t>
        </w:r>
      </w:hyperlink>
      <w:commentRangeStart w:id="129"/>
      <w:r w:rsidRPr="0026447F">
        <w:rPr>
          <w:rFonts w:ascii="Arial" w:hAnsi="Arial" w:cs="Arial"/>
          <w:highlight w:val="yellow"/>
        </w:rPr>
        <w:t>.</w:t>
      </w:r>
      <w:commentRangeEnd w:id="129"/>
      <w:r>
        <w:rPr>
          <w:rStyle w:val="Refdecomentario"/>
          <w:rFonts w:ascii="Arial" w:eastAsia="Times New Roman" w:hAnsi="Arial" w:cs="Times New Roman"/>
          <w:lang w:eastAsia="es-ES"/>
        </w:rPr>
        <w:commentReference w:id="129"/>
      </w:r>
    </w:p>
    <w:p w14:paraId="09A92DFA" w14:textId="77777777" w:rsidR="0026447F" w:rsidRDefault="0026447F">
      <w:pPr>
        <w:shd w:val="clear" w:color="auto" w:fill="FFFFFF"/>
        <w:spacing w:after="0" w:line="240" w:lineRule="auto"/>
        <w:rPr>
          <w:rFonts w:ascii="Times New Roman" w:eastAsia="Times New Roman" w:hAnsi="Times New Roman" w:cs="Times New Roman"/>
          <w:sz w:val="24"/>
          <w:szCs w:val="24"/>
        </w:rPr>
      </w:pPr>
    </w:p>
    <w:p w14:paraId="000000C3" w14:textId="77777777" w:rsidR="00405129" w:rsidRDefault="006A1FF1">
      <w:pPr>
        <w:shd w:val="clear" w:color="auto" w:fill="FFFFFF"/>
        <w:spacing w:after="0" w:line="240" w:lineRule="auto"/>
        <w:rPr>
          <w:rFonts w:ascii="Times New Roman" w:eastAsia="Times New Roman" w:hAnsi="Times New Roman" w:cs="Times New Roman"/>
          <w:sz w:val="24"/>
          <w:szCs w:val="24"/>
        </w:rPr>
      </w:pPr>
      <w:r>
        <w:rPr>
          <w:rFonts w:ascii="Helvetica Neue" w:eastAsia="Helvetica Neue" w:hAnsi="Helvetica Neue" w:cs="Helvetica Neue"/>
          <w:color w:val="333333"/>
          <w:sz w:val="21"/>
          <w:szCs w:val="21"/>
        </w:rPr>
        <w:t> </w:t>
      </w:r>
    </w:p>
    <w:p w14:paraId="000000C4" w14:textId="77777777" w:rsidR="00405129" w:rsidRDefault="006A1FF1">
      <w:pPr>
        <w:numPr>
          <w:ilvl w:val="0"/>
          <w:numId w:val="30"/>
        </w:numPr>
        <w:shd w:val="clear" w:color="auto" w:fill="FFFFFF"/>
        <w:spacing w:before="280" w:after="280" w:line="240" w:lineRule="auto"/>
        <w:ind w:left="855" w:firstLine="0"/>
        <w:rPr>
          <w:rFonts w:ascii="Arial" w:eastAsia="Arial" w:hAnsi="Arial" w:cs="Arial"/>
        </w:rPr>
      </w:pPr>
      <w:commentRangeStart w:id="130"/>
      <w:r>
        <w:rPr>
          <w:rFonts w:ascii="Arial" w:eastAsia="Arial" w:hAnsi="Arial" w:cs="Arial"/>
          <w:color w:val="000000"/>
        </w:rPr>
        <w:t xml:space="preserve">Realiza la lectura del texto </w:t>
      </w:r>
      <w:r>
        <w:rPr>
          <w:rFonts w:ascii="Arial" w:eastAsia="Arial" w:hAnsi="Arial" w:cs="Arial"/>
          <w:color w:val="58595B"/>
        </w:rPr>
        <w:t>“</w:t>
      </w:r>
      <w:hyperlink r:id="rId30">
        <w:r>
          <w:rPr>
            <w:rFonts w:ascii="Arial" w:eastAsia="Arial" w:hAnsi="Arial" w:cs="Arial"/>
            <w:b/>
            <w:color w:val="046B8D"/>
            <w:u w:val="single"/>
          </w:rPr>
          <w:t>Pasión por el propio aprendizaje y por el desarrollo profesional (p.119-137)</w:t>
        </w:r>
      </w:hyperlink>
      <w:r>
        <w:rPr>
          <w:rFonts w:ascii="Arial" w:eastAsia="Arial" w:hAnsi="Arial" w:cs="Arial"/>
          <w:color w:val="58595B"/>
        </w:rPr>
        <w:t xml:space="preserve">”, </w:t>
      </w:r>
      <w:r>
        <w:rPr>
          <w:rFonts w:ascii="Arial" w:eastAsia="Arial" w:hAnsi="Arial" w:cs="Arial"/>
          <w:color w:val="000000"/>
        </w:rPr>
        <w:t>y de</w:t>
      </w:r>
      <w:sdt>
        <w:sdtPr>
          <w:tag w:val="goog_rdk_241"/>
          <w:id w:val="1409803556"/>
        </w:sdtPr>
        <w:sdtContent>
          <w:ins w:id="131" w:author="JUDITH ADRIANA DIAZ RIVERA" w:date="2024-10-18T14:36:00Z">
            <w:r>
              <w:rPr>
                <w:rFonts w:ascii="Arial" w:eastAsia="Arial" w:hAnsi="Arial" w:cs="Arial"/>
                <w:color w:val="000000"/>
              </w:rPr>
              <w:t xml:space="preserve"> los </w:t>
            </w:r>
            <w:proofErr w:type="spellStart"/>
            <w:r>
              <w:rPr>
                <w:rFonts w:ascii="Arial" w:eastAsia="Arial" w:hAnsi="Arial" w:cs="Arial"/>
                <w:color w:val="000000"/>
              </w:rPr>
              <w:t>textos</w:t>
            </w:r>
          </w:ins>
        </w:sdtContent>
      </w:sdt>
      <w:sdt>
        <w:sdtPr>
          <w:tag w:val="goog_rdk_242"/>
          <w:id w:val="14967108"/>
        </w:sdtPr>
        <w:sdtContent>
          <w:del w:id="132" w:author="JUDITH ADRIANA DIAZ RIVERA" w:date="2024-10-18T14:36:00Z">
            <w:r>
              <w:rPr>
                <w:rFonts w:ascii="Arial" w:eastAsia="Arial" w:hAnsi="Arial" w:cs="Arial"/>
                <w:color w:val="000000"/>
              </w:rPr>
              <w:delText xml:space="preserve">l artículo </w:delText>
            </w:r>
          </w:del>
        </w:sdtContent>
      </w:sdt>
      <w:r>
        <w:rPr>
          <w:rFonts w:ascii="Arial" w:eastAsia="Arial" w:hAnsi="Arial" w:cs="Arial"/>
          <w:color w:val="58595B"/>
        </w:rPr>
        <w:t>“</w:t>
      </w:r>
      <w:hyperlink r:id="rId31">
        <w:r>
          <w:rPr>
            <w:rFonts w:ascii="Arial" w:eastAsia="Arial" w:hAnsi="Arial" w:cs="Arial"/>
            <w:b/>
            <w:color w:val="046B8D"/>
            <w:u w:val="single"/>
          </w:rPr>
          <w:t>Los</w:t>
        </w:r>
        <w:proofErr w:type="spellEnd"/>
        <w:r>
          <w:rPr>
            <w:rFonts w:ascii="Arial" w:eastAsia="Arial" w:hAnsi="Arial" w:cs="Arial"/>
            <w:b/>
            <w:color w:val="046B8D"/>
            <w:u w:val="single"/>
          </w:rPr>
          <w:t xml:space="preserve"> hijos que no tendré</w:t>
        </w:r>
      </w:hyperlink>
      <w:r>
        <w:rPr>
          <w:rFonts w:ascii="Arial" w:eastAsia="Arial" w:hAnsi="Arial" w:cs="Arial"/>
          <w:color w:val="58595B"/>
        </w:rPr>
        <w:t>”</w:t>
      </w:r>
      <w:sdt>
        <w:sdtPr>
          <w:tag w:val="goog_rdk_243"/>
          <w:id w:val="-541137908"/>
        </w:sdtPr>
        <w:sdtContent>
          <w:ins w:id="133" w:author="JUDITH ADRIANA DIAZ RIVERA" w:date="2024-10-18T14:36:00Z">
            <w:r>
              <w:rPr>
                <w:rFonts w:ascii="Arial" w:eastAsia="Arial" w:hAnsi="Arial" w:cs="Arial"/>
                <w:color w:val="58595B"/>
              </w:rPr>
              <w:t xml:space="preserve"> y </w:t>
            </w:r>
          </w:ins>
          <w:sdt>
            <w:sdtPr>
              <w:tag w:val="goog_rdk_244"/>
              <w:id w:val="-979845369"/>
            </w:sdtPr>
            <w:sdtContent>
              <w:commentRangeStart w:id="134"/>
            </w:sdtContent>
          </w:sdt>
          <w:ins w:id="135" w:author="JUDITH ADRIANA DIAZ RIVERA" w:date="2024-10-18T14:36:00Z">
            <w:r w:rsidRPr="000E0FDD">
              <w:rPr>
                <w:rFonts w:ascii="Arial" w:eastAsia="Arial" w:hAnsi="Arial" w:cs="Arial"/>
                <w:b/>
                <w:bCs/>
                <w:color w:val="0F4761" w:themeColor="accent1" w:themeShade="BF"/>
                <w:u w:val="single"/>
              </w:rPr>
              <w:t>“Una experiencia positiva”.</w:t>
            </w:r>
          </w:ins>
        </w:sdtContent>
      </w:sdt>
      <w:sdt>
        <w:sdtPr>
          <w:tag w:val="goog_rdk_245"/>
          <w:id w:val="-52545593"/>
        </w:sdtPr>
        <w:sdtContent>
          <w:del w:id="136" w:author="JUDITH ADRIANA DIAZ RIVERA" w:date="2024-10-18T14:36:00Z">
            <w:r>
              <w:rPr>
                <w:rFonts w:ascii="Arial" w:eastAsia="Arial" w:hAnsi="Arial" w:cs="Arial"/>
                <w:color w:val="58595B"/>
              </w:rPr>
              <w:delText>.</w:delText>
            </w:r>
          </w:del>
        </w:sdtContent>
      </w:sdt>
      <w:r>
        <w:rPr>
          <w:rFonts w:ascii="Arial" w:eastAsia="Arial" w:hAnsi="Arial" w:cs="Arial"/>
          <w:color w:val="58595B"/>
        </w:rPr>
        <w:t> </w:t>
      </w:r>
      <w:commentRangeEnd w:id="134"/>
      <w:r>
        <w:commentReference w:id="134"/>
      </w:r>
    </w:p>
    <w:sdt>
      <w:sdtPr>
        <w:tag w:val="goog_rdk_251"/>
        <w:id w:val="-788431825"/>
      </w:sdtPr>
      <w:sdtContent>
        <w:p w14:paraId="000000C5" w14:textId="77777777" w:rsidR="00405129" w:rsidRDefault="006A1FF1">
          <w:pPr>
            <w:numPr>
              <w:ilvl w:val="0"/>
              <w:numId w:val="31"/>
            </w:numPr>
            <w:shd w:val="clear" w:color="auto" w:fill="FFFFFF"/>
            <w:spacing w:before="280" w:after="0" w:line="240" w:lineRule="auto"/>
            <w:ind w:left="855" w:firstLine="0"/>
            <w:rPr>
              <w:ins w:id="137" w:author="JUDITH ADRIANA DIAZ RIVERA" w:date="2024-11-11T14:08:00Z"/>
              <w:rFonts w:ascii="Arial" w:eastAsia="Arial" w:hAnsi="Arial" w:cs="Arial"/>
              <w:color w:val="000000"/>
            </w:rPr>
          </w:pPr>
          <w:r>
            <w:rPr>
              <w:rFonts w:ascii="Arial" w:eastAsia="Arial" w:hAnsi="Arial" w:cs="Arial"/>
              <w:color w:val="000000"/>
            </w:rPr>
            <w:t>A partir de las lecturas, así como de tus propias reflexiones y vivencias, participa</w:t>
          </w:r>
          <w:sdt>
            <w:sdtPr>
              <w:tag w:val="goog_rdk_246"/>
              <w:id w:val="-427199727"/>
            </w:sdtPr>
            <w:sdtContent>
              <w:ins w:id="138" w:author="JUDITH ADRIANA DIAZ RIVERA" w:date="2024-11-11T12:01:00Z">
                <w:r>
                  <w:rPr>
                    <w:rFonts w:ascii="Arial" w:eastAsia="Arial" w:hAnsi="Arial" w:cs="Arial"/>
                    <w:color w:val="000000"/>
                  </w:rPr>
                  <w:t>, durante la sesión sincrónica,</w:t>
                </w:r>
              </w:ins>
            </w:sdtContent>
          </w:sdt>
          <w:r>
            <w:rPr>
              <w:rFonts w:ascii="Arial" w:eastAsia="Arial" w:hAnsi="Arial" w:cs="Arial"/>
              <w:color w:val="000000"/>
            </w:rPr>
            <w:t xml:space="preserve"> en el </w:t>
          </w:r>
          <w:sdt>
            <w:sdtPr>
              <w:tag w:val="goog_rdk_247"/>
              <w:id w:val="-1278788468"/>
            </w:sdtPr>
            <w:sdtContent>
              <w:proofErr w:type="spellStart"/>
              <w:ins w:id="139" w:author="JUDITH ADRIANA DIAZ RIVERA" w:date="2024-10-18T14:22:00Z">
                <w:r>
                  <w:rPr>
                    <w:rFonts w:ascii="Arial" w:eastAsia="Arial" w:hAnsi="Arial" w:cs="Arial"/>
                    <w:color w:val="000000"/>
                  </w:rPr>
                  <w:t>padlet</w:t>
                </w:r>
                <w:proofErr w:type="spellEnd"/>
                <w:r>
                  <w:rPr>
                    <w:rFonts w:ascii="Arial" w:eastAsia="Arial" w:hAnsi="Arial" w:cs="Arial"/>
                    <w:color w:val="000000"/>
                  </w:rPr>
                  <w:t xml:space="preserve"> indicado por tus impartidores, </w:t>
                </w:r>
              </w:ins>
            </w:sdtContent>
          </w:sdt>
          <w:sdt>
            <w:sdtPr>
              <w:tag w:val="goog_rdk_248"/>
              <w:id w:val="505866460"/>
            </w:sdtPr>
            <w:sdtContent>
              <w:del w:id="140" w:author="JUDITH ADRIANA DIAZ RIVERA" w:date="2024-10-18T14:22:00Z">
                <w:r>
                  <w:rPr>
                    <w:rFonts w:ascii="Arial" w:eastAsia="Arial" w:hAnsi="Arial" w:cs="Arial"/>
                    <w:color w:val="000000"/>
                  </w:rPr>
                  <w:delText>Foro</w:delText>
                </w:r>
              </w:del>
            </w:sdtContent>
          </w:sdt>
          <w:r>
            <w:rPr>
              <w:rFonts w:ascii="Arial" w:eastAsia="Arial" w:hAnsi="Arial" w:cs="Arial"/>
              <w:color w:val="000000"/>
            </w:rPr>
            <w:t xml:space="preserve"> contestando las siguientes preguntas: ¿Cuáles consideras que son tus principales retos/desafíos como docente del CCH y en qué medida coinciden o no con los presentados en las lecturas? ¿Con qué alternativas cuentas para afrontar dichas dificultades? </w:t>
          </w:r>
          <w:sdt>
            <w:sdtPr>
              <w:tag w:val="goog_rdk_249"/>
              <w:id w:val="-1249111919"/>
            </w:sdtPr>
            <w:sdtContent>
              <w:sdt>
                <w:sdtPr>
                  <w:tag w:val="goog_rdk_250"/>
                  <w:id w:val="-1699145423"/>
                </w:sdtPr>
                <w:sdtContent/>
              </w:sdt>
            </w:sdtContent>
          </w:sdt>
        </w:p>
      </w:sdtContent>
    </w:sdt>
    <w:p w14:paraId="000000C6" w14:textId="77777777" w:rsidR="00405129" w:rsidRDefault="00000000">
      <w:pPr>
        <w:numPr>
          <w:ilvl w:val="0"/>
          <w:numId w:val="31"/>
        </w:numPr>
        <w:shd w:val="clear" w:color="auto" w:fill="FFFFFF"/>
        <w:spacing w:after="280" w:line="240" w:lineRule="auto"/>
        <w:ind w:left="855" w:firstLine="0"/>
        <w:rPr>
          <w:rFonts w:ascii="Arial" w:eastAsia="Arial" w:hAnsi="Arial" w:cs="Arial"/>
        </w:rPr>
      </w:pPr>
      <w:sdt>
        <w:sdtPr>
          <w:tag w:val="goog_rdk_252"/>
          <w:id w:val="-815948806"/>
        </w:sdtPr>
        <w:sdtContent>
          <w:ins w:id="141" w:author="JUDITH ADRIANA DIAZ RIVERA" w:date="2024-11-11T14:08:00Z">
            <w:r w:rsidR="006A1FF1">
              <w:rPr>
                <w:rFonts w:ascii="Arial" w:eastAsia="Arial" w:hAnsi="Arial" w:cs="Arial"/>
                <w:color w:val="000000"/>
              </w:rPr>
              <w:t xml:space="preserve">Para conocer sobre el uso de la herramienta </w:t>
            </w:r>
          </w:ins>
          <w:sdt>
            <w:sdtPr>
              <w:tag w:val="goog_rdk_253"/>
              <w:id w:val="-2093233725"/>
            </w:sdtPr>
            <w:sdtContent>
              <w:commentRangeStart w:id="142"/>
            </w:sdtContent>
          </w:sdt>
          <w:customXmlInsRangeStart w:id="143" w:author="JUDITH ADRIANA DIAZ RIVERA" w:date="2024-11-11T14:08:00Z"/>
          <w:sdt>
            <w:sdtPr>
              <w:tag w:val="goog_rdk_254"/>
              <w:id w:val="-1720592139"/>
            </w:sdtPr>
            <w:sdtContent>
              <w:customXmlInsRangeEnd w:id="143"/>
              <w:proofErr w:type="spellStart"/>
              <w:ins w:id="144" w:author="JUDITH ADRIANA DIAZ RIVERA" w:date="2024-11-11T14:08:00Z">
                <w:r w:rsidR="006A1FF1">
                  <w:rPr>
                    <w:rFonts w:ascii="Arial" w:eastAsia="Arial" w:hAnsi="Arial" w:cs="Arial"/>
                    <w:b/>
                    <w:i/>
                    <w:color w:val="000000"/>
                    <w:rPrChange w:id="145" w:author="JUDITH ADRIANA DIAZ RIVERA" w:date="2024-11-11T14:09:00Z">
                      <w:rPr>
                        <w:rFonts w:ascii="Arial" w:eastAsia="Arial" w:hAnsi="Arial" w:cs="Arial"/>
                        <w:color w:val="000000"/>
                      </w:rPr>
                    </w:rPrChange>
                  </w:rPr>
                  <w:t>Padlet</w:t>
                </w:r>
                <w:proofErr w:type="spellEnd"/>
              </w:ins>
              <w:customXmlInsRangeStart w:id="146" w:author="JUDITH ADRIANA DIAZ RIVERA" w:date="2024-11-11T14:08:00Z"/>
            </w:sdtContent>
          </w:sdt>
          <w:customXmlInsRangeEnd w:id="146"/>
          <w:ins w:id="147" w:author="JUDITH ADRIANA DIAZ RIVERA" w:date="2024-11-11T14:08:00Z">
            <w:r w:rsidR="006A1FF1">
              <w:rPr>
                <w:rFonts w:ascii="Arial" w:eastAsia="Arial" w:hAnsi="Arial" w:cs="Arial"/>
                <w:color w:val="000000"/>
              </w:rPr>
              <w:t xml:space="preserve"> </w:t>
            </w:r>
            <w:commentRangeEnd w:id="142"/>
            <w:r w:rsidR="006A1FF1">
              <w:commentReference w:id="142"/>
            </w:r>
            <w:r w:rsidR="006A1FF1">
              <w:rPr>
                <w:rFonts w:ascii="Arial" w:eastAsia="Arial" w:hAnsi="Arial" w:cs="Arial"/>
                <w:color w:val="000000"/>
              </w:rPr>
              <w:t xml:space="preserve">consulta el siguiente </w:t>
            </w:r>
          </w:ins>
          <w:customXmlInsRangeStart w:id="148" w:author="JUDITH ADRIANA DIAZ RIVERA" w:date="2024-11-11T14:08:00Z"/>
          <w:sdt>
            <w:sdtPr>
              <w:tag w:val="goog_rdk_255"/>
              <w:id w:val="1799256804"/>
            </w:sdtPr>
            <w:sdtContent>
              <w:customXmlInsRangeEnd w:id="148"/>
              <w:ins w:id="149" w:author="JUDITH ADRIANA DIAZ RIVERA" w:date="2024-11-11T14:08:00Z">
                <w:r w:rsidR="006A1FF1">
                  <w:rPr>
                    <w:rFonts w:ascii="Arial" w:eastAsia="Arial" w:hAnsi="Arial" w:cs="Arial"/>
                    <w:b/>
                    <w:color w:val="000000"/>
                    <w:rPrChange w:id="150" w:author="JUDITH ADRIANA DIAZ RIVERA" w:date="2024-11-11T14:10:00Z">
                      <w:rPr>
                        <w:rFonts w:ascii="Arial" w:eastAsia="Arial" w:hAnsi="Arial" w:cs="Arial"/>
                        <w:color w:val="000000"/>
                      </w:rPr>
                    </w:rPrChange>
                  </w:rPr>
                  <w:t>video</w:t>
                </w:r>
              </w:ins>
              <w:customXmlInsRangeStart w:id="151" w:author="JUDITH ADRIANA DIAZ RIVERA" w:date="2024-11-11T14:08:00Z"/>
            </w:sdtContent>
          </w:sdt>
          <w:customXmlInsRangeEnd w:id="151"/>
          <w:ins w:id="152" w:author="JUDITH ADRIANA DIAZ RIVERA" w:date="2024-11-11T14:08:00Z">
            <w:r w:rsidR="006A1FF1">
              <w:rPr>
                <w:rFonts w:ascii="Arial" w:eastAsia="Arial" w:hAnsi="Arial" w:cs="Arial"/>
                <w:color w:val="000000"/>
              </w:rPr>
              <w:t xml:space="preserve">. </w:t>
            </w:r>
          </w:ins>
        </w:sdtContent>
      </w:sdt>
    </w:p>
    <w:sdt>
      <w:sdtPr>
        <w:tag w:val="goog_rdk_258"/>
        <w:id w:val="-1427412634"/>
      </w:sdtPr>
      <w:sdtContent>
        <w:p w14:paraId="000000C7" w14:textId="77777777" w:rsidR="00405129" w:rsidRDefault="00000000">
          <w:pPr>
            <w:numPr>
              <w:ilvl w:val="0"/>
              <w:numId w:val="32"/>
            </w:numPr>
            <w:shd w:val="clear" w:color="auto" w:fill="FFFFFF"/>
            <w:spacing w:before="280" w:after="280" w:line="240" w:lineRule="auto"/>
            <w:ind w:left="855" w:firstLine="0"/>
            <w:rPr>
              <w:del w:id="153" w:author="JUDITH ADRIANA DIAZ RIVERA" w:date="2024-10-18T14:23:00Z"/>
              <w:rFonts w:ascii="Arial" w:eastAsia="Arial" w:hAnsi="Arial" w:cs="Arial"/>
            </w:rPr>
          </w:pPr>
          <w:sdt>
            <w:sdtPr>
              <w:tag w:val="goog_rdk_257"/>
              <w:id w:val="695670028"/>
            </w:sdtPr>
            <w:sdtContent>
              <w:del w:id="154" w:author="JUDITH ADRIANA DIAZ RIVERA" w:date="2024-10-18T14:23:00Z">
                <w:r w:rsidR="006A1FF1">
                  <w:rPr>
                    <w:rFonts w:ascii="Arial" w:eastAsia="Arial" w:hAnsi="Arial" w:cs="Arial"/>
                    <w:color w:val="000000"/>
                  </w:rPr>
                  <w:delText>Además de tu participación, comenta la opinión de al menos dos de tus colegas. </w:delText>
                </w:r>
              </w:del>
            </w:sdtContent>
          </w:sdt>
        </w:p>
      </w:sdtContent>
    </w:sdt>
    <w:p w14:paraId="000000C8" w14:textId="77777777" w:rsidR="00405129" w:rsidRDefault="006A1FF1">
      <w:pPr>
        <w:numPr>
          <w:ilvl w:val="0"/>
          <w:numId w:val="33"/>
        </w:numPr>
        <w:shd w:val="clear" w:color="auto" w:fill="FFFFFF"/>
        <w:spacing w:before="280" w:after="280" w:line="240" w:lineRule="auto"/>
        <w:ind w:left="855" w:firstLine="0"/>
        <w:rPr>
          <w:rFonts w:ascii="Arial" w:eastAsia="Arial" w:hAnsi="Arial" w:cs="Arial"/>
        </w:rPr>
      </w:pPr>
      <w:r>
        <w:rPr>
          <w:rFonts w:ascii="Arial" w:eastAsia="Arial" w:hAnsi="Arial" w:cs="Arial"/>
          <w:color w:val="000000"/>
        </w:rPr>
        <w:t>Descarga los </w:t>
      </w:r>
      <w:commentRangeStart w:id="155"/>
      <w:r w:rsidR="00060F29">
        <w:fldChar w:fldCharType="begin"/>
      </w:r>
      <w:r w:rsidR="00060F29">
        <w:instrText xml:space="preserve"> HYPERLINK "https://moodle.portalacademico.cch.unam.mx/modelo-educativo/modelo/bloque3/docs/CriteriosdeEvaluacion_B3Act3.pdf" \h </w:instrText>
      </w:r>
      <w:r w:rsidR="00060F29">
        <w:fldChar w:fldCharType="separate"/>
      </w:r>
      <w:r>
        <w:rPr>
          <w:rFonts w:ascii="Arial" w:eastAsia="Arial" w:hAnsi="Arial" w:cs="Arial"/>
          <w:b/>
          <w:color w:val="046B8D"/>
          <w:u w:val="single"/>
        </w:rPr>
        <w:t>criterios de evaluación</w:t>
      </w:r>
      <w:r w:rsidR="00060F29">
        <w:rPr>
          <w:rFonts w:ascii="Arial" w:eastAsia="Arial" w:hAnsi="Arial" w:cs="Arial"/>
          <w:b/>
          <w:color w:val="046B8D"/>
          <w:u w:val="single"/>
        </w:rPr>
        <w:fldChar w:fldCharType="end"/>
      </w:r>
      <w:r>
        <w:rPr>
          <w:rFonts w:ascii="Arial" w:eastAsia="Arial" w:hAnsi="Arial" w:cs="Arial"/>
          <w:color w:val="58595B"/>
        </w:rPr>
        <w:t>. </w:t>
      </w:r>
      <w:commentRangeEnd w:id="130"/>
      <w:r w:rsidR="0026447F">
        <w:rPr>
          <w:rStyle w:val="Refdecomentario"/>
          <w:rFonts w:ascii="Arial" w:eastAsia="Times New Roman" w:hAnsi="Arial" w:cs="Times New Roman"/>
          <w:lang w:eastAsia="es-ES"/>
        </w:rPr>
        <w:commentReference w:id="130"/>
      </w:r>
      <w:commentRangeEnd w:id="155"/>
      <w:r w:rsidR="004942CB">
        <w:rPr>
          <w:rStyle w:val="Refdecomentario"/>
          <w:rFonts w:ascii="Arial" w:eastAsia="Times New Roman" w:hAnsi="Arial" w:cs="Times New Roman"/>
          <w:lang w:eastAsia="es-ES"/>
        </w:rPr>
        <w:commentReference w:id="155"/>
      </w:r>
    </w:p>
    <w:p w14:paraId="000000C9" w14:textId="77777777" w:rsidR="00405129" w:rsidRDefault="006A1FF1">
      <w:pPr>
        <w:spacing w:before="280" w:after="280" w:line="240" w:lineRule="auto"/>
        <w:rPr>
          <w:rFonts w:ascii="Times New Roman" w:eastAsia="Times New Roman" w:hAnsi="Times New Roman" w:cs="Times New Roman"/>
          <w:sz w:val="24"/>
          <w:szCs w:val="24"/>
        </w:rPr>
      </w:pPr>
      <w:r>
        <w:rPr>
          <w:rFonts w:ascii="Arial" w:eastAsia="Arial" w:hAnsi="Arial" w:cs="Arial"/>
          <w:color w:val="58595B"/>
          <w:sz w:val="33"/>
          <w:szCs w:val="33"/>
        </w:rPr>
        <w:t> </w:t>
      </w:r>
    </w:p>
    <w:sdt>
      <w:sdtPr>
        <w:tag w:val="goog_rdk_262"/>
        <w:id w:val="-405157531"/>
      </w:sdtPr>
      <w:sdtContent>
        <w:p w14:paraId="000000CA" w14:textId="77777777" w:rsidR="00405129" w:rsidRDefault="00000000">
          <w:pPr>
            <w:spacing w:before="280" w:after="280" w:line="240" w:lineRule="auto"/>
            <w:rPr>
              <w:del w:id="156" w:author="JUDITH ADRIANA DIAZ RIVERA" w:date="2024-10-18T14:23:00Z"/>
              <w:rFonts w:ascii="Arial" w:eastAsia="Arial" w:hAnsi="Arial" w:cs="Arial"/>
              <w:sz w:val="24"/>
              <w:szCs w:val="24"/>
            </w:rPr>
          </w:pPr>
          <w:sdt>
            <w:sdtPr>
              <w:tag w:val="goog_rdk_260"/>
              <w:id w:val="379213915"/>
            </w:sdtPr>
            <w:sdtContent>
              <w:sdt>
                <w:sdtPr>
                  <w:tag w:val="goog_rdk_261"/>
                  <w:id w:val="-772170011"/>
                </w:sdtPr>
                <w:sdtContent/>
              </w:sdt>
              <w:del w:id="157" w:author="JUDITH ADRIANA DIAZ RIVERA" w:date="2024-10-18T14:23:00Z">
                <w:r w:rsidR="006A1FF1">
                  <w:rPr>
                    <w:rFonts w:ascii="Arial" w:eastAsia="Arial" w:hAnsi="Arial" w:cs="Arial"/>
                    <w:b/>
                    <w:color w:val="ED7D31"/>
                    <w:sz w:val="33"/>
                    <w:szCs w:val="33"/>
                  </w:rPr>
                  <w:delText>Evaluación del asesor </w:delText>
                </w:r>
                <w:r w:rsidR="006A1FF1">
                  <w:rPr>
                    <w:rFonts w:ascii="Arial" w:eastAsia="Arial" w:hAnsi="Arial" w:cs="Arial"/>
                    <w:color w:val="ED7D31"/>
                    <w:sz w:val="33"/>
                    <w:szCs w:val="33"/>
                  </w:rPr>
                  <w:delText> </w:delText>
                </w:r>
              </w:del>
            </w:sdtContent>
          </w:sdt>
        </w:p>
      </w:sdtContent>
    </w:sdt>
    <w:sdt>
      <w:sdtPr>
        <w:tag w:val="goog_rdk_264"/>
        <w:id w:val="1279534567"/>
      </w:sdtPr>
      <w:sdtContent>
        <w:p w14:paraId="000000CB" w14:textId="77777777" w:rsidR="00405129" w:rsidRDefault="00000000">
          <w:pPr>
            <w:spacing w:before="280" w:after="280" w:line="240" w:lineRule="auto"/>
            <w:jc w:val="both"/>
            <w:rPr>
              <w:del w:id="158" w:author="JUDITH ADRIANA DIAZ RIVERA" w:date="2024-10-18T14:23:00Z"/>
              <w:rFonts w:ascii="Times New Roman" w:eastAsia="Times New Roman" w:hAnsi="Times New Roman" w:cs="Times New Roman"/>
              <w:sz w:val="24"/>
              <w:szCs w:val="24"/>
            </w:rPr>
          </w:pPr>
          <w:sdt>
            <w:sdtPr>
              <w:tag w:val="goog_rdk_263"/>
              <w:id w:val="-639195077"/>
            </w:sdtPr>
            <w:sdtContent>
              <w:del w:id="159" w:author="JUDITH ADRIANA DIAZ RIVERA" w:date="2024-10-18T14:23:00Z">
                <w:r w:rsidR="006A1FF1">
                  <w:rPr>
                    <w:rFonts w:ascii="Arial" w:eastAsia="Arial" w:hAnsi="Arial" w:cs="Arial"/>
                  </w:rPr>
                  <w:delText>Aquí podrás consultar la retroalimentación final, que elabore tu asesor, sobre tu desempeño del curso. </w:delText>
                </w:r>
              </w:del>
            </w:sdtContent>
          </w:sdt>
        </w:p>
      </w:sdtContent>
    </w:sdt>
    <w:p w14:paraId="000000CC" w14:textId="77777777" w:rsidR="00405129" w:rsidRDefault="006A1FF1">
      <w:pPr>
        <w:spacing w:before="280" w:after="280" w:line="240" w:lineRule="auto"/>
        <w:rPr>
          <w:rFonts w:ascii="Times New Roman" w:eastAsia="Times New Roman" w:hAnsi="Times New Roman" w:cs="Times New Roman"/>
        </w:rPr>
      </w:pPr>
      <w:r>
        <w:rPr>
          <w:rFonts w:ascii="Arial" w:eastAsia="Arial" w:hAnsi="Arial" w:cs="Arial"/>
          <w:b/>
          <w:color w:val="00B050"/>
        </w:rPr>
        <w:t>Para saber más</w:t>
      </w:r>
      <w:r>
        <w:rPr>
          <w:rFonts w:ascii="Times New Roman" w:eastAsia="Times New Roman" w:hAnsi="Times New Roman" w:cs="Times New Roman"/>
        </w:rPr>
        <w:t>  </w:t>
      </w:r>
    </w:p>
    <w:p w14:paraId="000000CD" w14:textId="77777777" w:rsidR="00405129" w:rsidRDefault="006A1FF1">
      <w:pPr>
        <w:spacing w:before="280" w:after="280" w:line="240" w:lineRule="auto"/>
        <w:rPr>
          <w:rFonts w:ascii="Times New Roman" w:eastAsia="Times New Roman" w:hAnsi="Times New Roman" w:cs="Times New Roman"/>
          <w:sz w:val="24"/>
          <w:szCs w:val="24"/>
        </w:rPr>
      </w:pPr>
      <w:r>
        <w:rPr>
          <w:rFonts w:ascii="Arial" w:eastAsia="Arial" w:hAnsi="Arial" w:cs="Arial"/>
        </w:rPr>
        <w:t>Revisa los siguientes textos que contienen información sobre la normatividad y la ética del quehacer docente: </w:t>
      </w:r>
    </w:p>
    <w:p w14:paraId="000000CE" w14:textId="77777777" w:rsidR="00405129" w:rsidRDefault="006A1FF1">
      <w:pPr>
        <w:numPr>
          <w:ilvl w:val="0"/>
          <w:numId w:val="35"/>
        </w:numPr>
        <w:spacing w:before="280" w:after="280" w:line="240" w:lineRule="auto"/>
        <w:ind w:left="1080" w:firstLine="0"/>
        <w:rPr>
          <w:rFonts w:ascii="Arial" w:eastAsia="Arial" w:hAnsi="Arial" w:cs="Arial"/>
        </w:rPr>
      </w:pPr>
      <w:hyperlink r:id="rId32">
        <w:r>
          <w:rPr>
            <w:rFonts w:ascii="Arial" w:eastAsia="Arial" w:hAnsi="Arial" w:cs="Arial"/>
            <w:color w:val="0000FF"/>
            <w:u w:val="single"/>
          </w:rPr>
          <w:t>Contrato colectivo de trabajo 2023-2025.</w:t>
        </w:r>
      </w:hyperlink>
      <w:r>
        <w:rPr>
          <w:rFonts w:ascii="Arial" w:eastAsia="Arial" w:hAnsi="Arial" w:cs="Arial"/>
        </w:rPr>
        <w:t>  </w:t>
      </w:r>
    </w:p>
    <w:p w14:paraId="000000CF" w14:textId="77777777" w:rsidR="00405129" w:rsidRDefault="006A1FF1">
      <w:pPr>
        <w:numPr>
          <w:ilvl w:val="0"/>
          <w:numId w:val="36"/>
        </w:numPr>
        <w:spacing w:before="280" w:after="280" w:line="240" w:lineRule="auto"/>
        <w:ind w:left="1080" w:firstLine="0"/>
        <w:rPr>
          <w:rFonts w:ascii="Arial" w:eastAsia="Arial" w:hAnsi="Arial" w:cs="Arial"/>
        </w:rPr>
      </w:pPr>
      <w:hyperlink r:id="rId33">
        <w:r>
          <w:rPr>
            <w:rFonts w:ascii="Arial" w:eastAsia="Arial" w:hAnsi="Arial" w:cs="Arial"/>
            <w:color w:val="0000FF"/>
            <w:u w:val="single"/>
          </w:rPr>
          <w:t>Estatuto del Personal Académico de la UNAM (EPA).</w:t>
        </w:r>
      </w:hyperlink>
      <w:r>
        <w:rPr>
          <w:rFonts w:ascii="Arial" w:eastAsia="Arial" w:hAnsi="Arial" w:cs="Arial"/>
        </w:rPr>
        <w:t>  </w:t>
      </w:r>
    </w:p>
    <w:p w14:paraId="000000D0" w14:textId="77777777" w:rsidR="00405129" w:rsidRDefault="006A1FF1">
      <w:pPr>
        <w:numPr>
          <w:ilvl w:val="0"/>
          <w:numId w:val="37"/>
        </w:numPr>
        <w:spacing w:before="280" w:after="280" w:line="240" w:lineRule="auto"/>
        <w:ind w:left="1080" w:firstLine="0"/>
        <w:rPr>
          <w:rFonts w:ascii="Arial" w:eastAsia="Arial" w:hAnsi="Arial" w:cs="Arial"/>
        </w:rPr>
      </w:pPr>
      <w:hyperlink r:id="rId34">
        <w:r>
          <w:rPr>
            <w:rFonts w:ascii="Arial" w:eastAsia="Arial" w:hAnsi="Arial" w:cs="Arial"/>
            <w:color w:val="0000FF"/>
            <w:u w:val="single"/>
          </w:rPr>
          <w:t>Marco Institucional de Docencia en la UNAM.</w:t>
        </w:r>
      </w:hyperlink>
      <w:r>
        <w:rPr>
          <w:rFonts w:ascii="Arial" w:eastAsia="Arial" w:hAnsi="Arial" w:cs="Arial"/>
        </w:rPr>
        <w:t>  </w:t>
      </w:r>
    </w:p>
    <w:p w14:paraId="000000D1" w14:textId="77777777" w:rsidR="00405129" w:rsidRDefault="006A1FF1">
      <w:pPr>
        <w:numPr>
          <w:ilvl w:val="0"/>
          <w:numId w:val="38"/>
        </w:numPr>
        <w:spacing w:before="280" w:after="280" w:line="240" w:lineRule="auto"/>
        <w:ind w:left="1080" w:firstLine="0"/>
        <w:rPr>
          <w:rFonts w:ascii="Arial" w:eastAsia="Arial" w:hAnsi="Arial" w:cs="Arial"/>
        </w:rPr>
      </w:pPr>
      <w:hyperlink r:id="rId35">
        <w:r>
          <w:rPr>
            <w:rFonts w:ascii="Arial" w:eastAsia="Arial" w:hAnsi="Arial" w:cs="Arial"/>
            <w:color w:val="0000FF"/>
            <w:u w:val="single"/>
          </w:rPr>
          <w:t>Micrositio del Consejo Técnico del CCH</w:t>
        </w:r>
      </w:hyperlink>
      <w:r>
        <w:rPr>
          <w:rFonts w:ascii="Arial" w:eastAsia="Arial" w:hAnsi="Arial" w:cs="Arial"/>
        </w:rPr>
        <w:t>, donde podrás encontrar los diferentes documentos que rigen la vida académica de nuestra institución. </w:t>
      </w:r>
    </w:p>
    <w:sdt>
      <w:sdtPr>
        <w:tag w:val="goog_rdk_266"/>
        <w:id w:val="773916979"/>
      </w:sdtPr>
      <w:sdtContent>
        <w:p w14:paraId="000000D2" w14:textId="07692363" w:rsidR="00405129" w:rsidRDefault="006A1FF1">
          <w:pPr>
            <w:numPr>
              <w:ilvl w:val="0"/>
              <w:numId w:val="39"/>
            </w:numPr>
            <w:spacing w:before="280" w:after="0" w:line="240" w:lineRule="auto"/>
            <w:ind w:left="1080" w:firstLine="0"/>
            <w:rPr>
              <w:ins w:id="160" w:author="JUDITH ADRIANA DIAZ RIVERA" w:date="2024-10-18T14:25:00Z"/>
              <w:rFonts w:ascii="Arial" w:eastAsia="Arial" w:hAnsi="Arial" w:cs="Arial"/>
            </w:rPr>
          </w:pPr>
          <w:hyperlink r:id="rId36">
            <w:r>
              <w:rPr>
                <w:rFonts w:ascii="Arial" w:eastAsia="Arial" w:hAnsi="Arial" w:cs="Arial"/>
                <w:color w:val="0000FF"/>
                <w:u w:val="single"/>
              </w:rPr>
              <w:t>Oficina de la Abogacía General de la UNAM.</w:t>
            </w:r>
          </w:hyperlink>
          <w:r>
            <w:rPr>
              <w:rFonts w:ascii="Arial" w:eastAsia="Arial" w:hAnsi="Arial" w:cs="Arial"/>
            </w:rPr>
            <w:t>  </w:t>
          </w:r>
          <w:sdt>
            <w:sdtPr>
              <w:tag w:val="goog_rdk_265"/>
              <w:id w:val="1303582201"/>
              <w:showingPlcHdr/>
            </w:sdtPr>
            <w:sdtContent>
              <w:r w:rsidR="0015587A">
                <w:t xml:space="preserve">     </w:t>
              </w:r>
            </w:sdtContent>
          </w:sdt>
        </w:p>
      </w:sdtContent>
    </w:sdt>
    <w:p w14:paraId="000000D3" w14:textId="77777777" w:rsidR="00405129" w:rsidRDefault="00000000">
      <w:pPr>
        <w:numPr>
          <w:ilvl w:val="0"/>
          <w:numId w:val="39"/>
        </w:numPr>
        <w:spacing w:after="280" w:line="240" w:lineRule="auto"/>
        <w:ind w:left="1080" w:firstLine="0"/>
        <w:rPr>
          <w:rFonts w:ascii="Arial" w:eastAsia="Arial" w:hAnsi="Arial" w:cs="Arial"/>
        </w:rPr>
      </w:pPr>
      <w:sdt>
        <w:sdtPr>
          <w:tag w:val="goog_rdk_267"/>
          <w:id w:val="32702734"/>
        </w:sdtPr>
        <w:sdtContent>
          <w:sdt>
            <w:sdtPr>
              <w:tag w:val="goog_rdk_268"/>
              <w:id w:val="956755457"/>
            </w:sdtPr>
            <w:sdtContent>
              <w:commentRangeStart w:id="161"/>
            </w:sdtContent>
          </w:sdt>
          <w:ins w:id="162" w:author="JUDITH ADRIANA DIAZ RIVERA" w:date="2024-10-18T14:25:00Z">
            <w:r w:rsidR="006A1FF1">
              <w:rPr>
                <w:rFonts w:ascii="Arial" w:eastAsia="Arial" w:hAnsi="Arial" w:cs="Arial"/>
              </w:rPr>
              <w:t xml:space="preserve">Plagio y ética </w:t>
            </w:r>
          </w:ins>
        </w:sdtContent>
      </w:sdt>
      <w:commentRangeEnd w:id="161"/>
      <w:r w:rsidR="0015587A">
        <w:rPr>
          <w:rStyle w:val="Refdecomentario"/>
          <w:rFonts w:ascii="Arial" w:eastAsia="Times New Roman" w:hAnsi="Arial" w:cs="Times New Roman"/>
          <w:lang w:eastAsia="es-ES"/>
        </w:rPr>
        <w:commentReference w:id="161"/>
      </w:r>
    </w:p>
    <w:sdt>
      <w:sdtPr>
        <w:tag w:val="goog_rdk_272"/>
        <w:id w:val="-635718209"/>
      </w:sdtPr>
      <w:sdtContent>
        <w:p w14:paraId="000000D4" w14:textId="77777777" w:rsidR="00405129" w:rsidRDefault="00000000">
          <w:pPr>
            <w:numPr>
              <w:ilvl w:val="0"/>
              <w:numId w:val="40"/>
            </w:numPr>
            <w:spacing w:before="280" w:after="280" w:line="240" w:lineRule="auto"/>
            <w:ind w:left="1080" w:firstLine="0"/>
            <w:rPr>
              <w:del w:id="163" w:author="JUDITH ADRIANA DIAZ RIVERA" w:date="2024-10-18T14:26:00Z"/>
              <w:rFonts w:ascii="Arial" w:eastAsia="Arial" w:hAnsi="Arial" w:cs="Arial"/>
            </w:rPr>
          </w:pPr>
          <w:sdt>
            <w:sdtPr>
              <w:tag w:val="goog_rdk_270"/>
              <w:id w:val="357857666"/>
            </w:sdtPr>
            <w:sdtContent>
              <w:sdt>
                <w:sdtPr>
                  <w:tag w:val="goog_rdk_271"/>
                  <w:id w:val="2018655636"/>
                </w:sdtPr>
                <w:sdtContent/>
              </w:sdt>
              <w:del w:id="164" w:author="JUDITH ADRIANA DIAZ RIVERA" w:date="2024-10-18T14:26:00Z">
                <w:r w:rsidR="006A1FF1">
                  <w:fldChar w:fldCharType="begin"/>
                </w:r>
                <w:r w:rsidR="006A1FF1">
                  <w:delInstrText>HYPERLINK "https://moodle.portalacademico.cch.unam.mx/modelo-educativo/modelo/bloque3/docs/B1carta_maestro_pablolatapi2016.docx"</w:delInstrText>
                </w:r>
                <w:r w:rsidR="006A1FF1">
                  <w:fldChar w:fldCharType="separate"/>
                </w:r>
                <w:r w:rsidR="006A1FF1">
                  <w:rPr>
                    <w:rFonts w:ascii="Arial" w:eastAsia="Arial" w:hAnsi="Arial" w:cs="Arial"/>
                    <w:color w:val="0000FF"/>
                    <w:u w:val="single"/>
                  </w:rPr>
                  <w:delText>Carta a un maestro.</w:delText>
                </w:r>
                <w:r w:rsidR="006A1FF1">
                  <w:fldChar w:fldCharType="end"/>
                </w:r>
                <w:r w:rsidR="006A1FF1">
                  <w:rPr>
                    <w:rFonts w:ascii="Arial" w:eastAsia="Arial" w:hAnsi="Arial" w:cs="Arial"/>
                  </w:rPr>
                  <w:delText> </w:delText>
                </w:r>
              </w:del>
            </w:sdtContent>
          </w:sdt>
        </w:p>
      </w:sdtContent>
    </w:sdt>
    <w:p w14:paraId="000000D5" w14:textId="77777777" w:rsidR="00405129" w:rsidRDefault="006A1FF1">
      <w:pPr>
        <w:numPr>
          <w:ilvl w:val="0"/>
          <w:numId w:val="41"/>
        </w:numPr>
        <w:spacing w:before="280" w:after="280" w:line="240" w:lineRule="auto"/>
        <w:ind w:left="1080" w:firstLine="0"/>
        <w:rPr>
          <w:rFonts w:ascii="Arial" w:eastAsia="Arial" w:hAnsi="Arial" w:cs="Arial"/>
        </w:rPr>
      </w:pPr>
      <w:hyperlink r:id="rId37">
        <w:r>
          <w:rPr>
            <w:rFonts w:ascii="Arial" w:eastAsia="Arial" w:hAnsi="Arial" w:cs="Arial"/>
            <w:color w:val="0000FF"/>
            <w:u w:val="single"/>
          </w:rPr>
          <w:t>Lineamientos para la igualdad de género en la UNAM.</w:t>
        </w:r>
      </w:hyperlink>
      <w:r>
        <w:rPr>
          <w:rFonts w:ascii="Arial" w:eastAsia="Arial" w:hAnsi="Arial" w:cs="Arial"/>
        </w:rPr>
        <w:t>  </w:t>
      </w:r>
    </w:p>
    <w:p w14:paraId="000000D6" w14:textId="77777777" w:rsidR="00405129" w:rsidRDefault="006A1FF1">
      <w:pPr>
        <w:numPr>
          <w:ilvl w:val="0"/>
          <w:numId w:val="42"/>
        </w:numPr>
        <w:spacing w:before="280" w:after="280" w:line="240" w:lineRule="auto"/>
        <w:ind w:left="1080" w:firstLine="0"/>
        <w:rPr>
          <w:rFonts w:ascii="Arial" w:eastAsia="Arial" w:hAnsi="Arial" w:cs="Arial"/>
        </w:rPr>
      </w:pPr>
      <w:hyperlink r:id="rId38">
        <w:r>
          <w:rPr>
            <w:rFonts w:ascii="Arial" w:eastAsia="Arial" w:hAnsi="Arial" w:cs="Arial"/>
            <w:color w:val="0000FF"/>
            <w:u w:val="single"/>
          </w:rPr>
          <w:t>Protocolo para la atención de casos de violencia de género en la UNAM.</w:t>
        </w:r>
      </w:hyperlink>
      <w:r>
        <w:rPr>
          <w:rFonts w:ascii="Arial" w:eastAsia="Arial" w:hAnsi="Arial" w:cs="Arial"/>
        </w:rPr>
        <w:t> </w:t>
      </w:r>
    </w:p>
    <w:p w14:paraId="000000D7" w14:textId="77777777" w:rsidR="00405129" w:rsidRDefault="006A1FF1">
      <w:pPr>
        <w:numPr>
          <w:ilvl w:val="0"/>
          <w:numId w:val="43"/>
        </w:numPr>
        <w:spacing w:before="280" w:after="280" w:line="240" w:lineRule="auto"/>
        <w:ind w:left="1080" w:firstLine="0"/>
        <w:rPr>
          <w:rFonts w:ascii="Arial" w:eastAsia="Arial" w:hAnsi="Arial" w:cs="Arial"/>
        </w:rPr>
      </w:pPr>
      <w:hyperlink r:id="rId39">
        <w:r>
          <w:rPr>
            <w:rFonts w:ascii="Arial" w:eastAsia="Arial" w:hAnsi="Arial" w:cs="Arial"/>
            <w:color w:val="0000FF"/>
            <w:u w:val="single"/>
          </w:rPr>
          <w:t>Coordinación para la Igualdad de Género en la UNAM</w:t>
        </w:r>
      </w:hyperlink>
      <w:r>
        <w:rPr>
          <w:rFonts w:ascii="Arial" w:eastAsia="Arial" w:hAnsi="Arial" w:cs="Arial"/>
        </w:rPr>
        <w:t> </w:t>
      </w:r>
    </w:p>
    <w:p w14:paraId="000000D8" w14:textId="77777777" w:rsidR="00405129" w:rsidRDefault="00000000">
      <w:pPr>
        <w:numPr>
          <w:ilvl w:val="0"/>
          <w:numId w:val="44"/>
        </w:numPr>
        <w:spacing w:before="280" w:after="280" w:line="240" w:lineRule="auto"/>
        <w:ind w:left="1080" w:firstLine="0"/>
        <w:rPr>
          <w:rFonts w:ascii="Arial" w:eastAsia="Arial" w:hAnsi="Arial" w:cs="Arial"/>
        </w:rPr>
      </w:pPr>
      <w:sdt>
        <w:sdtPr>
          <w:tag w:val="goog_rdk_273"/>
          <w:id w:val="-1000726557"/>
        </w:sdtPr>
        <w:sdtContent>
          <w:commentRangeStart w:id="165"/>
        </w:sdtContent>
      </w:sdt>
      <w:hyperlink r:id="rId40">
        <w:r w:rsidR="006A1FF1">
          <w:rPr>
            <w:rFonts w:ascii="Arial" w:eastAsia="Arial" w:hAnsi="Arial" w:cs="Arial"/>
            <w:color w:val="0000FF"/>
            <w:u w:val="single"/>
          </w:rPr>
          <w:t>Documento básico para el fortalecimiento</w:t>
        </w:r>
        <w:r w:rsidR="006A1FF1">
          <w:rPr>
            <w:rFonts w:ascii="Arial" w:eastAsia="Arial" w:hAnsi="Arial" w:cs="Arial"/>
            <w:color w:val="0000FF"/>
            <w:u w:val="single"/>
          </w:rPr>
          <w:t xml:space="preserve"> </w:t>
        </w:r>
        <w:r w:rsidR="006A1FF1">
          <w:rPr>
            <w:rFonts w:ascii="Arial" w:eastAsia="Arial" w:hAnsi="Arial" w:cs="Arial"/>
            <w:color w:val="0000FF"/>
            <w:u w:val="single"/>
          </w:rPr>
          <w:t>institucional de género en la UNAM.</w:t>
        </w:r>
      </w:hyperlink>
      <w:r w:rsidR="006A1FF1">
        <w:rPr>
          <w:rFonts w:ascii="Arial" w:eastAsia="Arial" w:hAnsi="Arial" w:cs="Arial"/>
        </w:rPr>
        <w:t> </w:t>
      </w:r>
      <w:commentRangeEnd w:id="165"/>
      <w:r w:rsidR="006A1FF1">
        <w:commentReference w:id="165"/>
      </w:r>
    </w:p>
    <w:p w14:paraId="000000D9" w14:textId="77777777" w:rsidR="00405129" w:rsidRDefault="006A1FF1">
      <w:pPr>
        <w:shd w:val="clear" w:color="auto" w:fill="FFFFFF"/>
        <w:spacing w:before="300" w:after="150" w:line="240" w:lineRule="auto"/>
        <w:rPr>
          <w:rFonts w:ascii="Times New Roman" w:eastAsia="Times New Roman" w:hAnsi="Times New Roman" w:cs="Times New Roman"/>
          <w:sz w:val="36"/>
          <w:szCs w:val="36"/>
        </w:rPr>
      </w:pPr>
      <w:r>
        <w:rPr>
          <w:rFonts w:ascii="Arial" w:eastAsia="Arial" w:hAnsi="Arial" w:cs="Arial"/>
          <w:b/>
          <w:color w:val="ED7D31"/>
          <w:sz w:val="36"/>
          <w:szCs w:val="36"/>
        </w:rPr>
        <w:t>Fuentes de consulta</w:t>
      </w:r>
      <w:r>
        <w:rPr>
          <w:rFonts w:ascii="Arial" w:eastAsia="Arial" w:hAnsi="Arial" w:cs="Arial"/>
          <w:color w:val="ED7D31"/>
          <w:sz w:val="36"/>
          <w:szCs w:val="36"/>
        </w:rPr>
        <w:t> </w:t>
      </w:r>
    </w:p>
    <w:p w14:paraId="000000DA" w14:textId="77777777" w:rsidR="00405129" w:rsidRDefault="006A1FF1">
      <w:pPr>
        <w:numPr>
          <w:ilvl w:val="0"/>
          <w:numId w:val="46"/>
        </w:numPr>
        <w:shd w:val="clear" w:color="auto" w:fill="FFFFFF"/>
        <w:spacing w:before="280" w:after="0" w:line="240" w:lineRule="auto"/>
        <w:ind w:left="1080" w:firstLine="0"/>
        <w:jc w:val="both"/>
        <w:rPr>
          <w:rFonts w:ascii="Arial" w:eastAsia="Arial" w:hAnsi="Arial" w:cs="Arial"/>
        </w:rPr>
      </w:pPr>
      <w:r>
        <w:rPr>
          <w:rFonts w:ascii="Arial" w:eastAsia="Arial" w:hAnsi="Arial" w:cs="Arial"/>
          <w:color w:val="58595B"/>
        </w:rPr>
        <w:t>(1979). </w:t>
      </w:r>
      <w:r>
        <w:rPr>
          <w:rFonts w:ascii="Arial" w:eastAsia="Arial" w:hAnsi="Arial" w:cs="Arial"/>
          <w:i/>
          <w:color w:val="58595B"/>
        </w:rPr>
        <w:t>Documenta</w:t>
      </w:r>
      <w:r>
        <w:rPr>
          <w:rFonts w:ascii="Arial" w:eastAsia="Arial" w:hAnsi="Arial" w:cs="Arial"/>
          <w:color w:val="58595B"/>
        </w:rPr>
        <w:t xml:space="preserve">, No. 1. Colegio de Ciencias y Humanidades. </w:t>
      </w:r>
      <w:hyperlink r:id="rId41">
        <w:r>
          <w:rPr>
            <w:rFonts w:ascii="Arial" w:eastAsia="Arial" w:hAnsi="Arial" w:cs="Arial"/>
            <w:color w:val="0000FF"/>
            <w:u w:val="single"/>
          </w:rPr>
          <w:t>http://memoria.cch.unam.mx/index.php/revista/28</w:t>
        </w:r>
      </w:hyperlink>
      <w:r>
        <w:rPr>
          <w:rFonts w:ascii="Arial" w:eastAsia="Arial" w:hAnsi="Arial" w:cs="Arial"/>
          <w:color w:val="58595B"/>
        </w:rPr>
        <w:t>  </w:t>
      </w:r>
    </w:p>
    <w:p w14:paraId="000000DB"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(2016). 45 años de la fundación del Colegio. </w:t>
      </w:r>
      <w:proofErr w:type="spellStart"/>
      <w:r>
        <w:rPr>
          <w:rFonts w:ascii="Arial" w:eastAsia="Arial" w:hAnsi="Arial" w:cs="Arial"/>
          <w:i/>
          <w:color w:val="58595B"/>
        </w:rPr>
        <w:t>Eutopía</w:t>
      </w:r>
      <w:proofErr w:type="spellEnd"/>
      <w:r>
        <w:rPr>
          <w:rFonts w:ascii="Arial" w:eastAsia="Arial" w:hAnsi="Arial" w:cs="Arial"/>
          <w:i/>
          <w:color w:val="58595B"/>
        </w:rPr>
        <w:t>. Revista del Colegio de Ciencias y Humanidades para el bachillerato</w:t>
      </w:r>
      <w:r>
        <w:rPr>
          <w:rFonts w:ascii="Arial" w:eastAsia="Arial" w:hAnsi="Arial" w:cs="Arial"/>
          <w:color w:val="58595B"/>
        </w:rPr>
        <w:t>. Número especial. </w:t>
      </w:r>
    </w:p>
    <w:p w14:paraId="000000DC"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AAPAUNAM (2021). </w:t>
      </w:r>
      <w:r>
        <w:rPr>
          <w:rFonts w:ascii="Arial" w:eastAsia="Arial" w:hAnsi="Arial" w:cs="Arial"/>
          <w:i/>
          <w:color w:val="58595B"/>
        </w:rPr>
        <w:t>Contrato colectivo de trabajo 2021-2023</w:t>
      </w:r>
      <w:r>
        <w:rPr>
          <w:rFonts w:ascii="Arial" w:eastAsia="Arial" w:hAnsi="Arial" w:cs="Arial"/>
          <w:color w:val="58595B"/>
        </w:rPr>
        <w:t xml:space="preserve">. </w:t>
      </w:r>
      <w:hyperlink r:id="rId42">
        <w:r>
          <w:rPr>
            <w:rFonts w:ascii="Arial" w:eastAsia="Arial" w:hAnsi="Arial" w:cs="Arial"/>
            <w:color w:val="0000FF"/>
            <w:u w:val="single"/>
          </w:rPr>
          <w:t>https://www.personal.unam.mx/Docs/Contratos/aapaunam-2021_2023.pdf</w:t>
        </w:r>
      </w:hyperlink>
      <w:r>
        <w:rPr>
          <w:rFonts w:ascii="Arial" w:eastAsia="Arial" w:hAnsi="Arial" w:cs="Arial"/>
          <w:color w:val="58595B"/>
        </w:rPr>
        <w:t>  </w:t>
      </w:r>
    </w:p>
    <w:p w14:paraId="000000DD"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Bazán, J. (1988). Un bachillerato de habilidades básicas.</w:t>
      </w:r>
      <w:r>
        <w:rPr>
          <w:rFonts w:ascii="Arial" w:eastAsia="Arial" w:hAnsi="Arial" w:cs="Arial"/>
          <w:i/>
          <w:color w:val="58595B"/>
        </w:rPr>
        <w:t> Revista de la Educación Superior</w:t>
      </w:r>
      <w:r>
        <w:rPr>
          <w:rFonts w:ascii="Arial" w:eastAsia="Arial" w:hAnsi="Arial" w:cs="Arial"/>
          <w:color w:val="58595B"/>
        </w:rPr>
        <w:t>, 17 (65</w:t>
      </w:r>
      <w:proofErr w:type="gramStart"/>
      <w:r>
        <w:rPr>
          <w:rFonts w:ascii="Arial" w:eastAsia="Arial" w:hAnsi="Arial" w:cs="Arial"/>
          <w:color w:val="58595B"/>
        </w:rPr>
        <w:t>).CCH</w:t>
      </w:r>
      <w:proofErr w:type="gramEnd"/>
      <w:r>
        <w:rPr>
          <w:rFonts w:ascii="Arial" w:eastAsia="Arial" w:hAnsi="Arial" w:cs="Arial"/>
          <w:color w:val="58595B"/>
        </w:rPr>
        <w:t>. (1996). </w:t>
      </w:r>
      <w:r>
        <w:rPr>
          <w:rFonts w:ascii="Arial" w:eastAsia="Arial" w:hAnsi="Arial" w:cs="Arial"/>
          <w:i/>
          <w:color w:val="58595B"/>
        </w:rPr>
        <w:t>Plan de Estudios Actualizado</w:t>
      </w:r>
      <w:r>
        <w:rPr>
          <w:rFonts w:ascii="Arial" w:eastAsia="Arial" w:hAnsi="Arial" w:cs="Arial"/>
          <w:color w:val="58595B"/>
        </w:rPr>
        <w:t>. México: Colegio de Ciencias y Humanidades-Unidad Académica del Ciclo de Bachillerato, UNAM. </w:t>
      </w:r>
    </w:p>
    <w:p w14:paraId="000000DE"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CCH (2016). </w:t>
      </w:r>
      <w:r>
        <w:rPr>
          <w:rFonts w:ascii="Arial" w:eastAsia="Arial" w:hAnsi="Arial" w:cs="Arial"/>
          <w:i/>
          <w:color w:val="58595B"/>
        </w:rPr>
        <w:t>Prontuario estadístico del Colegio de Ciencias y Humanidades</w:t>
      </w:r>
      <w:r>
        <w:rPr>
          <w:rFonts w:ascii="Arial" w:eastAsia="Arial" w:hAnsi="Arial" w:cs="Arial"/>
          <w:color w:val="58595B"/>
        </w:rPr>
        <w:t xml:space="preserve">. </w:t>
      </w:r>
      <w:hyperlink r:id="rId43">
        <w:r>
          <w:rPr>
            <w:rFonts w:ascii="Arial" w:eastAsia="Arial" w:hAnsi="Arial" w:cs="Arial"/>
            <w:color w:val="0000FF"/>
            <w:u w:val="single"/>
          </w:rPr>
          <w:t>http://www.cch.unam.mx/planeacion/sites/www.cch.unam.mx.planeacion/files/Agenda_2016_ok.pdf</w:t>
        </w:r>
      </w:hyperlink>
      <w:r>
        <w:rPr>
          <w:rFonts w:ascii="Arial" w:eastAsia="Arial" w:hAnsi="Arial" w:cs="Arial"/>
          <w:color w:val="58595B"/>
        </w:rPr>
        <w:t>  </w:t>
      </w:r>
    </w:p>
    <w:p w14:paraId="000000DF"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CCH. (2014). </w:t>
      </w:r>
      <w:r>
        <w:rPr>
          <w:rFonts w:ascii="Arial" w:eastAsia="Arial" w:hAnsi="Arial" w:cs="Arial"/>
          <w:i/>
          <w:color w:val="58595B"/>
        </w:rPr>
        <w:t>Micrositio del Consejo Técnico del CCH</w:t>
      </w:r>
      <w:r>
        <w:rPr>
          <w:rFonts w:ascii="Arial" w:eastAsia="Arial" w:hAnsi="Arial" w:cs="Arial"/>
          <w:color w:val="58595B"/>
        </w:rPr>
        <w:t xml:space="preserve">. </w:t>
      </w:r>
      <w:hyperlink r:id="rId44">
        <w:r>
          <w:rPr>
            <w:rFonts w:ascii="Arial" w:eastAsia="Arial" w:hAnsi="Arial" w:cs="Arial"/>
            <w:color w:val="0000FF"/>
            <w:u w:val="single"/>
          </w:rPr>
          <w:t>http://www.cch.unam.mx/consejo/</w:t>
        </w:r>
      </w:hyperlink>
      <w:r>
        <w:rPr>
          <w:rFonts w:ascii="Arial" w:eastAsia="Arial" w:hAnsi="Arial" w:cs="Arial"/>
          <w:color w:val="58595B"/>
        </w:rPr>
        <w:t>  </w:t>
      </w:r>
    </w:p>
    <w:p w14:paraId="000000E0"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CEPAL (2010). </w:t>
      </w:r>
      <w:r>
        <w:rPr>
          <w:rFonts w:ascii="Arial" w:eastAsia="Arial" w:hAnsi="Arial" w:cs="Arial"/>
          <w:i/>
          <w:color w:val="58595B"/>
        </w:rPr>
        <w:t>Panorama social de América Latina</w:t>
      </w:r>
      <w:r>
        <w:rPr>
          <w:rFonts w:ascii="Arial" w:eastAsia="Arial" w:hAnsi="Arial" w:cs="Arial"/>
          <w:color w:val="58595B"/>
        </w:rPr>
        <w:t>. Santiago de Chile: Naciones Unidas-CEPAL. </w:t>
      </w:r>
    </w:p>
    <w:p w14:paraId="000000E1"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Day, C. (2014). </w:t>
      </w:r>
      <w:r>
        <w:rPr>
          <w:rFonts w:ascii="Arial" w:eastAsia="Arial" w:hAnsi="Arial" w:cs="Arial"/>
          <w:i/>
          <w:color w:val="58595B"/>
        </w:rPr>
        <w:t>Pasión por enseñar. La identidad personal y profesional del docente y sus valores</w:t>
      </w:r>
      <w:r>
        <w:rPr>
          <w:rFonts w:ascii="Arial" w:eastAsia="Arial" w:hAnsi="Arial" w:cs="Arial"/>
          <w:color w:val="58595B"/>
        </w:rPr>
        <w:t xml:space="preserve">. Narcea. Recuperado de </w:t>
      </w:r>
      <w:proofErr w:type="spellStart"/>
      <w:r>
        <w:rPr>
          <w:rFonts w:ascii="Arial" w:eastAsia="Arial" w:hAnsi="Arial" w:cs="Arial"/>
          <w:color w:val="58595B"/>
        </w:rPr>
        <w:t>Proquest</w:t>
      </w:r>
      <w:proofErr w:type="spellEnd"/>
      <w:r>
        <w:rPr>
          <w:rFonts w:ascii="Arial" w:eastAsia="Arial" w:hAnsi="Arial" w:cs="Arial"/>
          <w:color w:val="58595B"/>
        </w:rPr>
        <w:t xml:space="preserve"> </w:t>
      </w:r>
      <w:proofErr w:type="spellStart"/>
      <w:r>
        <w:rPr>
          <w:rFonts w:ascii="Arial" w:eastAsia="Arial" w:hAnsi="Arial" w:cs="Arial"/>
          <w:color w:val="58595B"/>
        </w:rPr>
        <w:t>Ebook</w:t>
      </w:r>
      <w:proofErr w:type="spellEnd"/>
      <w:r>
        <w:rPr>
          <w:rFonts w:ascii="Arial" w:eastAsia="Arial" w:hAnsi="Arial" w:cs="Arial"/>
          <w:color w:val="58595B"/>
        </w:rPr>
        <w:t xml:space="preserve"> Central. </w:t>
      </w:r>
    </w:p>
    <w:p w14:paraId="000000E2" w14:textId="4037F143"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DGCCH/UNAM. (2012). </w:t>
      </w:r>
      <w:r>
        <w:rPr>
          <w:rFonts w:ascii="Arial" w:eastAsia="Arial" w:hAnsi="Arial" w:cs="Arial"/>
          <w:i/>
          <w:color w:val="58595B"/>
        </w:rPr>
        <w:t>Comisiones Especiales para la Actualización de los Programas de Estudio de las Materias, DGCCH. Material de lectura</w:t>
      </w:r>
      <w:r>
        <w:rPr>
          <w:rFonts w:ascii="Arial" w:eastAsia="Arial" w:hAnsi="Arial" w:cs="Arial"/>
          <w:color w:val="58595B"/>
        </w:rPr>
        <w:t>. Méxic</w:t>
      </w:r>
      <w:r w:rsidR="0028194B">
        <w:rPr>
          <w:rFonts w:ascii="Arial" w:eastAsia="Arial" w:hAnsi="Arial" w:cs="Arial"/>
          <w:color w:val="58595B"/>
        </w:rPr>
        <w:t>o</w:t>
      </w:r>
    </w:p>
    <w:p w14:paraId="000000E3"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 xml:space="preserve">Colegio de Ciencias y Humanidades. </w:t>
      </w:r>
      <w:hyperlink r:id="rId45">
        <w:r>
          <w:rPr>
            <w:rFonts w:ascii="Arial" w:eastAsia="Arial" w:hAnsi="Arial" w:cs="Arial"/>
            <w:color w:val="0000FF"/>
            <w:u w:val="single"/>
          </w:rPr>
          <w:t>http://www.cch.unam.mx/sites/default/files/CEAPEM-sep2012.pdf</w:t>
        </w:r>
      </w:hyperlink>
      <w:r>
        <w:rPr>
          <w:rFonts w:ascii="Arial" w:eastAsia="Arial" w:hAnsi="Arial" w:cs="Arial"/>
          <w:color w:val="58595B"/>
        </w:rPr>
        <w:t>  </w:t>
      </w:r>
    </w:p>
    <w:p w14:paraId="000000E4"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DGCCH. (2014). </w:t>
      </w:r>
      <w:r>
        <w:rPr>
          <w:rFonts w:ascii="Arial" w:eastAsia="Arial" w:hAnsi="Arial" w:cs="Arial"/>
          <w:i/>
          <w:color w:val="58595B"/>
        </w:rPr>
        <w:t>Video 40 aniversario del Colegio de Ciencias y Humanidades</w:t>
      </w:r>
      <w:r>
        <w:rPr>
          <w:rFonts w:ascii="Arial" w:eastAsia="Arial" w:hAnsi="Arial" w:cs="Arial"/>
          <w:color w:val="58595B"/>
        </w:rPr>
        <w:t xml:space="preserve">. México: DGCCH. </w:t>
      </w:r>
      <w:hyperlink r:id="rId46">
        <w:r>
          <w:rPr>
            <w:rFonts w:ascii="Arial" w:eastAsia="Arial" w:hAnsi="Arial" w:cs="Arial"/>
            <w:color w:val="0000FF"/>
            <w:u w:val="single"/>
          </w:rPr>
          <w:t>http://www.cch.unam.mx/40aniversario</w:t>
        </w:r>
      </w:hyperlink>
      <w:r>
        <w:rPr>
          <w:rFonts w:ascii="Arial" w:eastAsia="Arial" w:hAnsi="Arial" w:cs="Arial"/>
          <w:color w:val="58595B"/>
        </w:rPr>
        <w:t>  </w:t>
      </w:r>
    </w:p>
    <w:p w14:paraId="000000E5"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DGCCH. (2016). </w:t>
      </w:r>
      <w:r>
        <w:rPr>
          <w:rFonts w:ascii="Arial" w:eastAsia="Arial" w:hAnsi="Arial" w:cs="Arial"/>
          <w:i/>
          <w:color w:val="58595B"/>
        </w:rPr>
        <w:t xml:space="preserve">Video 45 aniversario de la ENCCH </w:t>
      </w:r>
      <w:r>
        <w:rPr>
          <w:rFonts w:ascii="Arial" w:eastAsia="Arial" w:hAnsi="Arial" w:cs="Arial"/>
          <w:color w:val="58595B"/>
        </w:rPr>
        <w:t xml:space="preserve">[video]. México: </w:t>
      </w:r>
      <w:proofErr w:type="spellStart"/>
      <w:r>
        <w:rPr>
          <w:rFonts w:ascii="Arial" w:eastAsia="Arial" w:hAnsi="Arial" w:cs="Arial"/>
          <w:color w:val="58595B"/>
        </w:rPr>
        <w:t>Teveunam</w:t>
      </w:r>
      <w:proofErr w:type="spellEnd"/>
      <w:r>
        <w:rPr>
          <w:rFonts w:ascii="Arial" w:eastAsia="Arial" w:hAnsi="Arial" w:cs="Arial"/>
          <w:color w:val="58595B"/>
        </w:rPr>
        <w:t xml:space="preserve">. </w:t>
      </w:r>
      <w:hyperlink r:id="rId47">
        <w:r>
          <w:rPr>
            <w:rFonts w:ascii="Arial" w:eastAsia="Arial" w:hAnsi="Arial" w:cs="Arial"/>
            <w:color w:val="0000FF"/>
            <w:u w:val="single"/>
          </w:rPr>
          <w:t>https://www.youtube.com/watch?v=llvE0Z1FdvE</w:t>
        </w:r>
      </w:hyperlink>
      <w:r>
        <w:rPr>
          <w:rFonts w:ascii="Arial" w:eastAsia="Arial" w:hAnsi="Arial" w:cs="Arial"/>
          <w:color w:val="58595B"/>
        </w:rPr>
        <w:t>  </w:t>
      </w:r>
    </w:p>
    <w:sdt>
      <w:sdtPr>
        <w:tag w:val="goog_rdk_276"/>
        <w:id w:val="1598908651"/>
      </w:sdtPr>
      <w:sdtContent>
        <w:p w14:paraId="000000E6" w14:textId="77777777" w:rsidR="00405129" w:rsidRPr="00973150" w:rsidRDefault="006A1FF1">
          <w:pPr>
            <w:numPr>
              <w:ilvl w:val="0"/>
              <w:numId w:val="46"/>
            </w:numPr>
            <w:shd w:val="clear" w:color="auto" w:fill="FFFFFF"/>
            <w:spacing w:after="0" w:line="240" w:lineRule="auto"/>
            <w:ind w:left="1080" w:firstLine="0"/>
            <w:jc w:val="both"/>
            <w:rPr>
              <w:ins w:id="166" w:author="JUDITH ADRIANA DIAZ RIVERA" w:date="2024-11-11T12:05:00Z"/>
              <w:rFonts w:ascii="Arial" w:eastAsia="Arial" w:hAnsi="Arial" w:cs="Arial"/>
              <w:color w:val="58595B"/>
              <w:lang w:val="en-US"/>
            </w:rPr>
          </w:pPr>
          <w:r>
            <w:rPr>
              <w:rFonts w:ascii="Arial" w:eastAsia="Arial" w:hAnsi="Arial" w:cs="Arial"/>
              <w:color w:val="58595B"/>
            </w:rPr>
            <w:t>DGIRE (2014) </w:t>
          </w:r>
          <w:r>
            <w:rPr>
              <w:rFonts w:ascii="Arial" w:eastAsia="Arial" w:hAnsi="Arial" w:cs="Arial"/>
              <w:i/>
              <w:color w:val="58595B"/>
            </w:rPr>
            <w:t>¿Qué es una infografía?</w:t>
          </w:r>
          <w:r>
            <w:rPr>
              <w:rFonts w:ascii="Arial" w:eastAsia="Arial" w:hAnsi="Arial" w:cs="Arial"/>
              <w:color w:val="58595B"/>
            </w:rPr>
            <w:t xml:space="preserve"> [video]. </w:t>
          </w:r>
          <w:r w:rsidRPr="00973150">
            <w:rPr>
              <w:rFonts w:ascii="Arial" w:eastAsia="Arial" w:hAnsi="Arial" w:cs="Arial"/>
              <w:color w:val="58595B"/>
              <w:lang w:val="en-US"/>
            </w:rPr>
            <w:t xml:space="preserve">YouTube </w:t>
          </w:r>
          <w:hyperlink r:id="rId48">
            <w:r w:rsidRPr="00973150">
              <w:rPr>
                <w:rFonts w:ascii="Arial" w:eastAsia="Arial" w:hAnsi="Arial" w:cs="Arial"/>
                <w:color w:val="0000FF"/>
                <w:u w:val="single"/>
                <w:lang w:val="en-US"/>
              </w:rPr>
              <w:t>https://www.youtube.com/watch?v=ERsVprw030k</w:t>
            </w:r>
          </w:hyperlink>
          <w:r w:rsidRPr="00973150">
            <w:rPr>
              <w:rFonts w:ascii="Arial" w:eastAsia="Arial" w:hAnsi="Arial" w:cs="Arial"/>
              <w:color w:val="58595B"/>
              <w:lang w:val="en-US"/>
            </w:rPr>
            <w:t>  </w:t>
          </w:r>
          <w:sdt>
            <w:sdtPr>
              <w:tag w:val="goog_rdk_274"/>
              <w:id w:val="-254677274"/>
            </w:sdtPr>
            <w:sdtContent>
              <w:sdt>
                <w:sdtPr>
                  <w:tag w:val="goog_rdk_275"/>
                  <w:id w:val="1995453185"/>
                </w:sdtPr>
                <w:sdtContent/>
              </w:sdt>
            </w:sdtContent>
          </w:sdt>
        </w:p>
      </w:sdtContent>
    </w:sdt>
    <w:p w14:paraId="000000E7" w14:textId="77777777" w:rsidR="00405129" w:rsidRPr="00421E2A" w:rsidRDefault="00000000">
      <w:pPr>
        <w:numPr>
          <w:ilvl w:val="0"/>
          <w:numId w:val="46"/>
        </w:numPr>
        <w:shd w:val="clear" w:color="auto" w:fill="FFFFFF"/>
        <w:spacing w:after="0" w:line="240" w:lineRule="auto"/>
        <w:ind w:left="1080" w:firstLine="0"/>
        <w:jc w:val="both"/>
        <w:rPr>
          <w:rFonts w:ascii="Arial" w:eastAsia="Arial" w:hAnsi="Arial" w:cs="Arial"/>
        </w:rPr>
      </w:pPr>
      <w:sdt>
        <w:sdtPr>
          <w:rPr>
            <w:rFonts w:ascii="Arial" w:hAnsi="Arial" w:cs="Arial"/>
          </w:rPr>
          <w:tag w:val="goog_rdk_277"/>
          <w:id w:val="-1667399060"/>
        </w:sdtPr>
        <w:sdtContent>
          <w:sdt>
            <w:sdtPr>
              <w:rPr>
                <w:rFonts w:ascii="Arial" w:hAnsi="Arial" w:cs="Arial"/>
              </w:rPr>
              <w:tag w:val="goog_rdk_278"/>
              <w:id w:val="1412736904"/>
            </w:sdtPr>
            <w:sdtContent>
              <w:commentRangeStart w:id="167"/>
            </w:sdtContent>
          </w:sdt>
          <w:ins w:id="168" w:author="JUDITH ADRIANA DIAZ RIVERA" w:date="2024-11-11T12:05:00Z">
            <w:r w:rsidR="006A1FF1" w:rsidRPr="00421E2A">
              <w:rPr>
                <w:rFonts w:ascii="Arial" w:hAnsi="Arial" w:cs="Arial"/>
              </w:rPr>
              <w:t xml:space="preserve">Estadística UNAM (2024). </w:t>
            </w:r>
          </w:ins>
          <w:customXmlInsRangeStart w:id="169" w:author="JUDITH ADRIANA DIAZ RIVERA" w:date="2024-11-11T12:05:00Z"/>
          <w:sdt>
            <w:sdtPr>
              <w:rPr>
                <w:rFonts w:ascii="Arial" w:hAnsi="Arial" w:cs="Arial"/>
              </w:rPr>
              <w:tag w:val="goog_rdk_279"/>
              <w:id w:val="1770043501"/>
            </w:sdtPr>
            <w:sdtContent>
              <w:customXmlInsRangeEnd w:id="169"/>
              <w:ins w:id="170" w:author="JUDITH ADRIANA DIAZ RIVERA" w:date="2024-11-11T12:05:00Z">
                <w:r w:rsidR="006A1FF1" w:rsidRPr="00421E2A">
                  <w:rPr>
                    <w:rFonts w:ascii="Arial" w:hAnsi="Arial" w:cs="Arial"/>
                    <w:i/>
                    <w:rPrChange w:id="171" w:author="JUDITH ADRIANA DIAZ RIVERA" w:date="2024-11-11T12:05:00Z">
                      <w:rPr>
                        <w:sz w:val="18"/>
                        <w:szCs w:val="18"/>
                      </w:rPr>
                    </w:rPrChange>
                  </w:rPr>
                  <w:t>Series Estadísticas UNAM. Población escolar de bachillerato</w:t>
                </w:r>
              </w:ins>
              <w:customXmlInsRangeStart w:id="172" w:author="JUDITH ADRIANA DIAZ RIVERA" w:date="2024-11-11T12:05:00Z"/>
            </w:sdtContent>
          </w:sdt>
          <w:customXmlInsRangeEnd w:id="172"/>
          <w:ins w:id="173" w:author="JUDITH ADRIANA DIAZ RIVERA" w:date="2024-11-11T12:05:00Z">
            <w:r w:rsidR="006A1FF1" w:rsidRPr="00421E2A">
              <w:rPr>
                <w:rFonts w:ascii="Arial" w:hAnsi="Arial" w:cs="Arial"/>
              </w:rPr>
              <w:t xml:space="preserve">. </w:t>
            </w:r>
            <w:r w:rsidR="006A1FF1" w:rsidRPr="00421E2A">
              <w:rPr>
                <w:rFonts w:ascii="Arial" w:hAnsi="Arial" w:cs="Arial"/>
              </w:rPr>
              <w:fldChar w:fldCharType="begin"/>
            </w:r>
            <w:r w:rsidR="006A1FF1" w:rsidRPr="00421E2A">
              <w:rPr>
                <w:rFonts w:ascii="Arial" w:hAnsi="Arial" w:cs="Arial"/>
              </w:rPr>
              <w:instrText>HYPERLINK "https://www.estadistica.unam.mx/series_inst/index.php"</w:instrText>
            </w:r>
            <w:r w:rsidR="006A1FF1" w:rsidRPr="00421E2A">
              <w:rPr>
                <w:rFonts w:ascii="Arial" w:hAnsi="Arial" w:cs="Arial"/>
              </w:rPr>
            </w:r>
            <w:r w:rsidR="006A1FF1" w:rsidRPr="00421E2A">
              <w:rPr>
                <w:rFonts w:ascii="Arial" w:hAnsi="Arial" w:cs="Arial"/>
              </w:rPr>
              <w:fldChar w:fldCharType="separate"/>
            </w:r>
            <w:r w:rsidR="006A1FF1" w:rsidRPr="00421E2A">
              <w:rPr>
                <w:rFonts w:ascii="Arial" w:hAnsi="Arial" w:cs="Arial"/>
                <w:color w:val="0000FF"/>
                <w:u w:val="single"/>
              </w:rPr>
              <w:t>https://www.estadistica.unam.mx/series_inst/index.php</w:t>
            </w:r>
            <w:r w:rsidR="006A1FF1" w:rsidRPr="00421E2A">
              <w:rPr>
                <w:rFonts w:ascii="Arial" w:hAnsi="Arial" w:cs="Arial"/>
              </w:rPr>
              <w:fldChar w:fldCharType="end"/>
            </w:r>
          </w:ins>
        </w:sdtContent>
      </w:sdt>
      <w:commentRangeEnd w:id="167"/>
      <w:r w:rsidR="006A1FF1" w:rsidRPr="00421E2A">
        <w:rPr>
          <w:rFonts w:ascii="Arial" w:hAnsi="Arial" w:cs="Arial"/>
        </w:rPr>
        <w:commentReference w:id="167"/>
      </w:r>
    </w:p>
    <w:p w14:paraId="000000E8"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Gaceta CCH. (2001, 10 de octubre). El Colegio de Ciencias y Humanidades: modelo y prácticas. </w:t>
      </w:r>
      <w:r>
        <w:rPr>
          <w:rFonts w:ascii="Arial" w:eastAsia="Arial" w:hAnsi="Arial" w:cs="Arial"/>
          <w:i/>
          <w:color w:val="58595B"/>
        </w:rPr>
        <w:t>Gaceta CCH, Número Extraordinario 4</w:t>
      </w:r>
      <w:r>
        <w:rPr>
          <w:rFonts w:ascii="Arial" w:eastAsia="Arial" w:hAnsi="Arial" w:cs="Arial"/>
          <w:color w:val="58595B"/>
        </w:rPr>
        <w:t>. </w:t>
      </w:r>
    </w:p>
    <w:p w14:paraId="000000E9"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Gaceta UNAM. (1971, 1 de febrero). Se creó el Colegio de Ciencias y Humanidades. </w:t>
      </w:r>
      <w:r>
        <w:rPr>
          <w:rFonts w:ascii="Arial" w:eastAsia="Arial" w:hAnsi="Arial" w:cs="Arial"/>
          <w:i/>
          <w:color w:val="58595B"/>
        </w:rPr>
        <w:t>Gaceta Amarilla. Gaceta UNAM, Número Extraordinario 2</w:t>
      </w:r>
      <w:r>
        <w:rPr>
          <w:rFonts w:ascii="Arial" w:eastAsia="Arial" w:hAnsi="Arial" w:cs="Arial"/>
          <w:color w:val="58595B"/>
        </w:rPr>
        <w:t>, 1-8. </w:t>
      </w:r>
    </w:p>
    <w:p w14:paraId="000000EA" w14:textId="77777777" w:rsidR="00405129" w:rsidRDefault="006A1FF1">
      <w:pPr>
        <w:numPr>
          <w:ilvl w:val="0"/>
          <w:numId w:val="46"/>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García, T. (2004). Aprendizajes Relevantes. La experiencia del Colegio en la modificación de sus programas de estudio. </w:t>
      </w:r>
      <w:proofErr w:type="spellStart"/>
      <w:r>
        <w:rPr>
          <w:rFonts w:ascii="Arial" w:eastAsia="Arial" w:hAnsi="Arial" w:cs="Arial"/>
          <w:i/>
          <w:color w:val="58595B"/>
        </w:rPr>
        <w:t>Eutopía</w:t>
      </w:r>
      <w:proofErr w:type="spellEnd"/>
      <w:r>
        <w:rPr>
          <w:rFonts w:ascii="Arial" w:eastAsia="Arial" w:hAnsi="Arial" w:cs="Arial"/>
          <w:i/>
          <w:color w:val="58595B"/>
        </w:rPr>
        <w:t>, (2)</w:t>
      </w:r>
      <w:r>
        <w:rPr>
          <w:rFonts w:ascii="Arial" w:eastAsia="Arial" w:hAnsi="Arial" w:cs="Arial"/>
          <w:color w:val="58595B"/>
        </w:rPr>
        <w:t>, 7-17. </w:t>
      </w:r>
    </w:p>
    <w:p w14:paraId="000000EB" w14:textId="77777777" w:rsidR="00405129" w:rsidRDefault="006A1FF1">
      <w:pPr>
        <w:numPr>
          <w:ilvl w:val="0"/>
          <w:numId w:val="46"/>
        </w:numPr>
        <w:shd w:val="clear" w:color="auto" w:fill="FFFFFF"/>
        <w:spacing w:after="280" w:line="240" w:lineRule="auto"/>
        <w:ind w:left="1080" w:firstLine="0"/>
        <w:jc w:val="both"/>
        <w:rPr>
          <w:rFonts w:ascii="Arial" w:eastAsia="Arial" w:hAnsi="Arial" w:cs="Arial"/>
        </w:rPr>
      </w:pPr>
      <w:r>
        <w:rPr>
          <w:rFonts w:ascii="Arial" w:eastAsia="Arial" w:hAnsi="Arial" w:cs="Arial"/>
          <w:color w:val="58595B"/>
        </w:rPr>
        <w:t>García, T. (2016) Algunas acciones para mejorar la docencia y la formación de profesores en el CCH. </w:t>
      </w:r>
      <w:r>
        <w:rPr>
          <w:rFonts w:ascii="Arial" w:eastAsia="Arial" w:hAnsi="Arial" w:cs="Arial"/>
          <w:i/>
          <w:color w:val="58595B"/>
        </w:rPr>
        <w:t>Nuevos cuadernos del Colegio, No. 8.</w:t>
      </w:r>
      <w:r>
        <w:rPr>
          <w:rFonts w:ascii="Arial" w:eastAsia="Arial" w:hAnsi="Arial" w:cs="Arial"/>
          <w:color w:val="58595B"/>
        </w:rPr>
        <w:t>  http://memoria.cch.unam.mx/tmp/pdfarticulo/176/TRINIDAD_GARCIA_CAMACHO_NCC08_1457028869.pdf   </w:t>
      </w:r>
    </w:p>
    <w:p w14:paraId="000000EC" w14:textId="77777777" w:rsidR="00405129" w:rsidRDefault="006A1FF1">
      <w:pPr>
        <w:numPr>
          <w:ilvl w:val="0"/>
          <w:numId w:val="47"/>
        </w:numPr>
        <w:shd w:val="clear" w:color="auto" w:fill="FFFFFF"/>
        <w:spacing w:before="280" w:after="0" w:line="240" w:lineRule="auto"/>
        <w:ind w:left="1080" w:firstLine="0"/>
        <w:jc w:val="both"/>
        <w:rPr>
          <w:rFonts w:ascii="Arial" w:eastAsia="Arial" w:hAnsi="Arial" w:cs="Arial"/>
        </w:rPr>
      </w:pPr>
      <w:r>
        <w:rPr>
          <w:rFonts w:ascii="Arial" w:eastAsia="Arial" w:hAnsi="Arial" w:cs="Arial"/>
          <w:color w:val="58595B"/>
        </w:rPr>
        <w:t>González, J. y García, E. (</w:t>
      </w:r>
      <w:proofErr w:type="spellStart"/>
      <w:r>
        <w:rPr>
          <w:rFonts w:ascii="Arial" w:eastAsia="Arial" w:hAnsi="Arial" w:cs="Arial"/>
          <w:color w:val="58595B"/>
        </w:rPr>
        <w:t>coords</w:t>
      </w:r>
      <w:proofErr w:type="spellEnd"/>
      <w:r>
        <w:rPr>
          <w:rFonts w:ascii="Arial" w:eastAsia="Arial" w:hAnsi="Arial" w:cs="Arial"/>
          <w:color w:val="58595B"/>
        </w:rPr>
        <w:t>). (2013). </w:t>
      </w:r>
      <w:r>
        <w:rPr>
          <w:rFonts w:ascii="Arial" w:eastAsia="Arial" w:hAnsi="Arial" w:cs="Arial"/>
          <w:i/>
          <w:color w:val="58595B"/>
        </w:rPr>
        <w:t>Documentos y testimonios de la Historia del Colegio de Ciencias y Humanidades</w:t>
      </w:r>
      <w:r>
        <w:rPr>
          <w:rFonts w:ascii="Arial" w:eastAsia="Arial" w:hAnsi="Arial" w:cs="Arial"/>
          <w:color w:val="58595B"/>
        </w:rPr>
        <w:t>. México: CCH-UNAM. </w:t>
      </w:r>
    </w:p>
    <w:p w14:paraId="000000ED"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González, P. (1990). Creación del Colegio de Ciencias y Humanidades. En </w:t>
      </w:r>
      <w:r>
        <w:rPr>
          <w:rFonts w:ascii="Arial" w:eastAsia="Arial" w:hAnsi="Arial" w:cs="Arial"/>
          <w:i/>
          <w:color w:val="58595B"/>
        </w:rPr>
        <w:t>Nacimiento y Desarrollo del Colegio de Ciencias y Humanidades</w:t>
      </w:r>
      <w:r>
        <w:rPr>
          <w:rFonts w:ascii="Arial" w:eastAsia="Arial" w:hAnsi="Arial" w:cs="Arial"/>
          <w:color w:val="58595B"/>
        </w:rPr>
        <w:t>. México: CCH-UNAM. </w:t>
      </w:r>
    </w:p>
    <w:p w14:paraId="000000EE"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INEE. (2011). </w:t>
      </w:r>
      <w:r>
        <w:rPr>
          <w:rFonts w:ascii="Arial" w:eastAsia="Arial" w:hAnsi="Arial" w:cs="Arial"/>
          <w:i/>
          <w:color w:val="58595B"/>
        </w:rPr>
        <w:t>La educación media superior en México. Informe 2010-2011</w:t>
      </w:r>
      <w:r>
        <w:rPr>
          <w:rFonts w:ascii="Arial" w:eastAsia="Arial" w:hAnsi="Arial" w:cs="Arial"/>
          <w:color w:val="58595B"/>
        </w:rPr>
        <w:t xml:space="preserve">. México: Instituto Nacional de Evaluación Educativa. 1ª edición. </w:t>
      </w:r>
      <w:hyperlink r:id="rId49">
        <w:r>
          <w:rPr>
            <w:rFonts w:ascii="Arial" w:eastAsia="Arial" w:hAnsi="Arial" w:cs="Arial"/>
            <w:color w:val="0000FF"/>
            <w:u w:val="single"/>
          </w:rPr>
          <w:t>http://www.inee.edu.mx/index.php/acerca-del-inee/67-publicaciones/informes-anuales/26-la-educacion-media-superior-en-mexico</w:t>
        </w:r>
      </w:hyperlink>
      <w:r>
        <w:rPr>
          <w:rFonts w:ascii="Arial" w:eastAsia="Arial" w:hAnsi="Arial" w:cs="Arial"/>
          <w:color w:val="58595B"/>
        </w:rPr>
        <w:t>  </w:t>
      </w:r>
    </w:p>
    <w:p w14:paraId="000000EF" w14:textId="77777777" w:rsidR="00405129" w:rsidRDefault="006A1FF1">
      <w:pPr>
        <w:numPr>
          <w:ilvl w:val="0"/>
          <w:numId w:val="47"/>
        </w:numPr>
        <w:spacing w:after="0" w:line="240" w:lineRule="auto"/>
        <w:ind w:left="1080" w:firstLine="0"/>
        <w:rPr>
          <w:rFonts w:ascii="Calibri" w:eastAsia="Calibri" w:hAnsi="Calibri" w:cs="Calibri"/>
          <w:sz w:val="24"/>
          <w:szCs w:val="24"/>
        </w:rPr>
      </w:pPr>
      <w:r>
        <w:rPr>
          <w:rFonts w:ascii="Calibri" w:eastAsia="Calibri" w:hAnsi="Calibri" w:cs="Calibri"/>
          <w:sz w:val="24"/>
          <w:szCs w:val="24"/>
        </w:rPr>
        <w:t xml:space="preserve">INEGI (2019). </w:t>
      </w:r>
      <w:r>
        <w:rPr>
          <w:rFonts w:ascii="Calibri" w:eastAsia="Calibri" w:hAnsi="Calibri" w:cs="Calibri"/>
          <w:i/>
          <w:sz w:val="24"/>
          <w:szCs w:val="24"/>
        </w:rPr>
        <w:t>Encuesta Nacional de Inserción Laboral de los Egresados de la Educación Media Superior (ENILEMS</w:t>
      </w:r>
      <w:r>
        <w:rPr>
          <w:rFonts w:ascii="Calibri" w:eastAsia="Calibri" w:hAnsi="Calibri" w:cs="Calibri"/>
          <w:sz w:val="24"/>
          <w:szCs w:val="24"/>
        </w:rPr>
        <w:t xml:space="preserve">). Nota Técnica. Recuperado de: </w:t>
      </w:r>
      <w:hyperlink r:id="rId50">
        <w:r>
          <w:rPr>
            <w:rFonts w:ascii="Calibri" w:eastAsia="Calibri" w:hAnsi="Calibri" w:cs="Calibri"/>
            <w:color w:val="0000FF"/>
            <w:sz w:val="24"/>
            <w:szCs w:val="24"/>
            <w:u w:val="single"/>
          </w:rPr>
          <w:t>https://www.inegi.org.mx/contenidos/programas/enilems/2019/doc/enilems_2019_nota_tecnica.pdf</w:t>
        </w:r>
      </w:hyperlink>
      <w:r>
        <w:rPr>
          <w:rFonts w:ascii="Calibri" w:eastAsia="Calibri" w:hAnsi="Calibri" w:cs="Calibri"/>
          <w:sz w:val="24"/>
          <w:szCs w:val="24"/>
        </w:rPr>
        <w:t> </w:t>
      </w:r>
    </w:p>
    <w:p w14:paraId="000000F0"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Latapí, P. (1993). Carta a un maestro.</w:t>
      </w:r>
      <w:r>
        <w:rPr>
          <w:rFonts w:ascii="Arial" w:eastAsia="Arial" w:hAnsi="Arial" w:cs="Arial"/>
          <w:i/>
          <w:color w:val="58595B"/>
        </w:rPr>
        <w:t> En DIEZ para los Maestros</w:t>
      </w:r>
      <w:r>
        <w:rPr>
          <w:rFonts w:ascii="Arial" w:eastAsia="Arial" w:hAnsi="Arial" w:cs="Arial"/>
          <w:color w:val="58595B"/>
        </w:rPr>
        <w:t xml:space="preserve"> (pp. 45-48). Sindicato Nacional de Trabajadores de la Educación. </w:t>
      </w:r>
      <w:hyperlink r:id="rId51">
        <w:r>
          <w:rPr>
            <w:rFonts w:ascii="Arial" w:eastAsia="Arial" w:hAnsi="Arial" w:cs="Arial"/>
            <w:color w:val="0000FF"/>
            <w:u w:val="single"/>
          </w:rPr>
          <w:t>http://www.ieesa.org.mx/wp-content/uploads/2014/12/DIEZ-PARA-LOS-MAESTROS.pdf</w:t>
        </w:r>
      </w:hyperlink>
      <w:r>
        <w:rPr>
          <w:rFonts w:ascii="Arial" w:eastAsia="Arial" w:hAnsi="Arial" w:cs="Arial"/>
          <w:color w:val="58595B"/>
        </w:rPr>
        <w:t>  </w:t>
      </w:r>
    </w:p>
    <w:p w14:paraId="000000F1"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Matus, L. (2013). La construcción de una identidad docente, ¿un desafío para la política educativa? </w:t>
      </w:r>
      <w:r>
        <w:rPr>
          <w:rFonts w:ascii="Arial" w:eastAsia="Arial" w:hAnsi="Arial" w:cs="Arial"/>
          <w:i/>
          <w:color w:val="58595B"/>
        </w:rPr>
        <w:t>Revista EXITUS, 3</w:t>
      </w:r>
      <w:r>
        <w:rPr>
          <w:rFonts w:ascii="Arial" w:eastAsia="Arial" w:hAnsi="Arial" w:cs="Arial"/>
          <w:color w:val="58595B"/>
        </w:rPr>
        <w:t xml:space="preserve"> (1), 75-87. </w:t>
      </w:r>
      <w:hyperlink r:id="rId52">
        <w:r>
          <w:rPr>
            <w:rFonts w:ascii="Arial" w:eastAsia="Arial" w:hAnsi="Arial" w:cs="Arial"/>
            <w:color w:val="0000FF"/>
            <w:u w:val="single"/>
          </w:rPr>
          <w:t>http://www.ufopa.edu.br/portaldeperiodicos/index.php/revistaexitus/article/view/77/69</w:t>
        </w:r>
      </w:hyperlink>
      <w:r>
        <w:rPr>
          <w:rFonts w:ascii="Arial" w:eastAsia="Arial" w:hAnsi="Arial" w:cs="Arial"/>
          <w:color w:val="58595B"/>
        </w:rPr>
        <w:t>   </w:t>
      </w:r>
    </w:p>
    <w:p w14:paraId="000000F2"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Netzahualcóyotl, A. (3 de julio del 2018). </w:t>
      </w:r>
      <w:r>
        <w:rPr>
          <w:rFonts w:ascii="Arial" w:eastAsia="Arial" w:hAnsi="Arial" w:cs="Arial"/>
          <w:i/>
          <w:color w:val="58595B"/>
        </w:rPr>
        <w:t>Los hijos que no tendré</w:t>
      </w:r>
      <w:r>
        <w:rPr>
          <w:rFonts w:ascii="Arial" w:eastAsia="Arial" w:hAnsi="Arial" w:cs="Arial"/>
          <w:color w:val="58595B"/>
        </w:rPr>
        <w:t xml:space="preserve">. [entrada de blog]. </w:t>
      </w:r>
      <w:hyperlink r:id="rId53">
        <w:r>
          <w:rPr>
            <w:rFonts w:ascii="Arial" w:eastAsia="Arial" w:hAnsi="Arial" w:cs="Arial"/>
            <w:color w:val="0000FF"/>
            <w:u w:val="single"/>
          </w:rPr>
          <w:t>https://medium.com/@netza/los-hijos-que-no-tendr%C3%A9-8a546bae7bdf</w:t>
        </w:r>
      </w:hyperlink>
      <w:r>
        <w:rPr>
          <w:rFonts w:ascii="Arial" w:eastAsia="Arial" w:hAnsi="Arial" w:cs="Arial"/>
          <w:color w:val="58595B"/>
        </w:rPr>
        <w:t>  </w:t>
      </w:r>
    </w:p>
    <w:p w14:paraId="40BAB7E4" w14:textId="77777777" w:rsidR="009C2F16" w:rsidRDefault="006A1FF1" w:rsidP="009C2F16">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Comisión de Trabajo Académico del Consejo Universitario (2003, 30 de octubre). Marco Institucional de Docencia en la UNAM. </w:t>
      </w:r>
      <w:r>
        <w:rPr>
          <w:rFonts w:ascii="Arial" w:eastAsia="Arial" w:hAnsi="Arial" w:cs="Arial"/>
          <w:i/>
          <w:color w:val="58595B"/>
        </w:rPr>
        <w:t>Gaceta UNAM, (3)</w:t>
      </w:r>
      <w:r>
        <w:rPr>
          <w:rFonts w:ascii="Arial" w:eastAsia="Arial" w:hAnsi="Arial" w:cs="Arial"/>
          <w:color w:val="58595B"/>
        </w:rPr>
        <w:t xml:space="preserve">, p.22-24. </w:t>
      </w:r>
      <w:hyperlink r:id="rId54">
        <w:r>
          <w:rPr>
            <w:rFonts w:ascii="Arial" w:eastAsia="Arial" w:hAnsi="Arial" w:cs="Arial"/>
            <w:color w:val="0000FF"/>
            <w:u w:val="single"/>
          </w:rPr>
          <w:t>http://www.nanolic.unam.mx/pagina/documentos/MARCO_INSTITUCIONAL.pdf</w:t>
        </w:r>
      </w:hyperlink>
      <w:r>
        <w:rPr>
          <w:rFonts w:ascii="Arial" w:eastAsia="Arial" w:hAnsi="Arial" w:cs="Arial"/>
          <w:color w:val="58595B"/>
        </w:rPr>
        <w:t>  </w:t>
      </w:r>
    </w:p>
    <w:p w14:paraId="106BE8B7" w14:textId="192522F4" w:rsidR="009C2F16" w:rsidRPr="009C2F16" w:rsidRDefault="009C2F16" w:rsidP="009C2F16">
      <w:pPr>
        <w:numPr>
          <w:ilvl w:val="0"/>
          <w:numId w:val="47"/>
        </w:numPr>
        <w:shd w:val="clear" w:color="auto" w:fill="FFFFFF"/>
        <w:spacing w:after="0" w:line="240" w:lineRule="auto"/>
        <w:ind w:left="1080" w:firstLine="0"/>
        <w:jc w:val="both"/>
        <w:rPr>
          <w:rFonts w:ascii="Arial" w:eastAsia="Arial" w:hAnsi="Arial" w:cs="Arial"/>
        </w:rPr>
      </w:pPr>
      <w:commentRangeStart w:id="174"/>
      <w:r w:rsidRPr="009C2F16">
        <w:rPr>
          <w:rFonts w:ascii="Arial" w:hAnsi="Arial" w:cs="Arial"/>
        </w:rPr>
        <w:t xml:space="preserve">Oficina de la Abogacía general UNAM (2023). </w:t>
      </w:r>
      <w:r w:rsidRPr="009C2F16">
        <w:rPr>
          <w:rFonts w:ascii="Arial" w:hAnsi="Arial" w:cs="Arial"/>
          <w:i/>
          <w:iCs/>
        </w:rPr>
        <w:t>Cartilla Universitaria de Buenas Prácticas Enfocadas a las Poblaciones LGBTIQ+</w:t>
      </w:r>
      <w:r w:rsidRPr="009C2F16">
        <w:rPr>
          <w:rFonts w:ascii="Arial" w:hAnsi="Arial" w:cs="Arial"/>
        </w:rPr>
        <w:t xml:space="preserve">. México: UNAM. </w:t>
      </w:r>
      <w:hyperlink r:id="rId55" w:history="1">
        <w:r w:rsidRPr="009C2F16">
          <w:rPr>
            <w:rStyle w:val="Hipervnculo"/>
            <w:rFonts w:ascii="Arial" w:hAnsi="Arial" w:cs="Arial"/>
          </w:rPr>
          <w:t>https://www.abogadogeneral.unam.mx/sites/default/files/archivos/Infografias2023/Junio/cartillaLGBTIQ.pdf</w:t>
        </w:r>
      </w:hyperlink>
      <w:r w:rsidRPr="009C2F16">
        <w:rPr>
          <w:rFonts w:ascii="Arial" w:hAnsi="Arial" w:cs="Arial"/>
        </w:rPr>
        <w:t xml:space="preserve"> </w:t>
      </w:r>
      <w:commentRangeEnd w:id="174"/>
      <w:r>
        <w:rPr>
          <w:rStyle w:val="Refdecomentario"/>
          <w:rFonts w:ascii="Arial" w:eastAsia="Times New Roman" w:hAnsi="Arial" w:cs="Times New Roman"/>
          <w:lang w:eastAsia="es-ES"/>
        </w:rPr>
        <w:commentReference w:id="174"/>
      </w:r>
    </w:p>
    <w:p w14:paraId="6CA85258" w14:textId="77777777" w:rsidR="009C2F16" w:rsidRDefault="009C2F16">
      <w:pPr>
        <w:numPr>
          <w:ilvl w:val="0"/>
          <w:numId w:val="47"/>
        </w:numPr>
        <w:shd w:val="clear" w:color="auto" w:fill="FFFFFF"/>
        <w:spacing w:after="0" w:line="240" w:lineRule="auto"/>
        <w:ind w:left="1080" w:firstLine="0"/>
        <w:jc w:val="both"/>
        <w:rPr>
          <w:rFonts w:ascii="Arial" w:eastAsia="Arial" w:hAnsi="Arial" w:cs="Arial"/>
        </w:rPr>
      </w:pPr>
    </w:p>
    <w:p w14:paraId="000000F4"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lastRenderedPageBreak/>
        <w:t>UNAM (2009). </w:t>
      </w:r>
      <w:r>
        <w:rPr>
          <w:rFonts w:ascii="Arial" w:eastAsia="Arial" w:hAnsi="Arial" w:cs="Arial"/>
          <w:i/>
          <w:color w:val="58595B"/>
        </w:rPr>
        <w:t>Sitio de la oficina de la Abogacía General de la UNAM</w:t>
      </w:r>
      <w:r>
        <w:rPr>
          <w:rFonts w:ascii="Arial" w:eastAsia="Arial" w:hAnsi="Arial" w:cs="Arial"/>
          <w:color w:val="58595B"/>
        </w:rPr>
        <w:t xml:space="preserve">. México: UNAM. </w:t>
      </w:r>
      <w:hyperlink r:id="rId56">
        <w:r>
          <w:rPr>
            <w:rFonts w:ascii="Arial" w:eastAsia="Arial" w:hAnsi="Arial" w:cs="Arial"/>
            <w:color w:val="0000FF"/>
            <w:u w:val="single"/>
          </w:rPr>
          <w:t>http://www.abogadogeneral.unam.mx/</w:t>
        </w:r>
      </w:hyperlink>
      <w:r>
        <w:rPr>
          <w:rFonts w:ascii="Arial" w:eastAsia="Arial" w:hAnsi="Arial" w:cs="Arial"/>
          <w:color w:val="58595B"/>
        </w:rPr>
        <w:t>  </w:t>
      </w:r>
    </w:p>
    <w:p w14:paraId="000000F5"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UNAM (2011). Estatuto del Personal Académico de la UNAM (EPA). </w:t>
      </w:r>
      <w:r>
        <w:rPr>
          <w:rFonts w:ascii="Arial" w:eastAsia="Arial" w:hAnsi="Arial" w:cs="Arial"/>
          <w:i/>
          <w:color w:val="58595B"/>
        </w:rPr>
        <w:t>En Dirección General de Asuntos del Personal Académico (DGAPA).</w:t>
      </w:r>
      <w:r>
        <w:rPr>
          <w:rFonts w:ascii="Arial" w:eastAsia="Arial" w:hAnsi="Arial" w:cs="Arial"/>
          <w:color w:val="58595B"/>
        </w:rPr>
        <w:t> </w:t>
      </w:r>
      <w:hyperlink r:id="rId57">
        <w:r>
          <w:rPr>
            <w:rFonts w:ascii="Arial" w:eastAsia="Arial" w:hAnsi="Arial" w:cs="Arial"/>
            <w:color w:val="0000FF"/>
            <w:u w:val="single"/>
          </w:rPr>
          <w:t>http://dgapa.unam.mx/html/normatividad/epa.html</w:t>
        </w:r>
      </w:hyperlink>
      <w:r>
        <w:rPr>
          <w:rFonts w:ascii="Arial" w:eastAsia="Arial" w:hAnsi="Arial" w:cs="Arial"/>
          <w:color w:val="58595B"/>
        </w:rPr>
        <w:t>  </w:t>
      </w:r>
    </w:p>
    <w:p w14:paraId="000000F6"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UNAM (2013). </w:t>
      </w:r>
      <w:r>
        <w:rPr>
          <w:rFonts w:ascii="Arial" w:eastAsia="Arial" w:hAnsi="Arial" w:cs="Arial"/>
          <w:i/>
          <w:color w:val="58595B"/>
        </w:rPr>
        <w:t>Lineamientos generales para la igualdad de género en la UNAM</w:t>
      </w:r>
      <w:r>
        <w:rPr>
          <w:rFonts w:ascii="Arial" w:eastAsia="Arial" w:hAnsi="Arial" w:cs="Arial"/>
          <w:color w:val="58595B"/>
        </w:rPr>
        <w:t xml:space="preserve">. </w:t>
      </w:r>
      <w:hyperlink r:id="rId58">
        <w:r>
          <w:rPr>
            <w:rFonts w:ascii="Arial" w:eastAsia="Arial" w:hAnsi="Arial" w:cs="Arial"/>
            <w:color w:val="0000FF"/>
            <w:u w:val="single"/>
          </w:rPr>
          <w:t>http://abogadogeneral.unam.mx/igualdad.pdf</w:t>
        </w:r>
      </w:hyperlink>
      <w:r>
        <w:rPr>
          <w:rFonts w:ascii="Arial" w:eastAsia="Arial" w:hAnsi="Arial" w:cs="Arial"/>
          <w:color w:val="58595B"/>
        </w:rPr>
        <w:t>  </w:t>
      </w:r>
    </w:p>
    <w:p w14:paraId="000000F7"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UNAM (2014). </w:t>
      </w:r>
      <w:r>
        <w:rPr>
          <w:rFonts w:ascii="Arial" w:eastAsia="Arial" w:hAnsi="Arial" w:cs="Arial"/>
          <w:i/>
          <w:color w:val="58595B"/>
        </w:rPr>
        <w:t>Estatuto General de la Universidad</w:t>
      </w:r>
      <w:r>
        <w:rPr>
          <w:rFonts w:ascii="Arial" w:eastAsia="Arial" w:hAnsi="Arial" w:cs="Arial"/>
          <w:color w:val="58595B"/>
        </w:rPr>
        <w:t xml:space="preserve">. </w:t>
      </w:r>
      <w:hyperlink r:id="rId59">
        <w:r>
          <w:rPr>
            <w:rFonts w:ascii="Arial" w:eastAsia="Arial" w:hAnsi="Arial" w:cs="Arial"/>
            <w:color w:val="0000FF"/>
            <w:u w:val="single"/>
          </w:rPr>
          <w:t>http://www.ddu.unam.mx/index.php/estatuto-general-de-la-unam</w:t>
        </w:r>
      </w:hyperlink>
      <w:r>
        <w:rPr>
          <w:rFonts w:ascii="Arial" w:eastAsia="Arial" w:hAnsi="Arial" w:cs="Arial"/>
          <w:color w:val="58595B"/>
        </w:rPr>
        <w:t>  </w:t>
      </w:r>
    </w:p>
    <w:p w14:paraId="000000F8"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UNAM (2015). Código de ética de la UNAM en </w:t>
      </w:r>
      <w:r>
        <w:rPr>
          <w:rFonts w:ascii="Arial" w:eastAsia="Arial" w:hAnsi="Arial" w:cs="Arial"/>
          <w:i/>
          <w:color w:val="58595B"/>
        </w:rPr>
        <w:t>Gaceta UNAM</w:t>
      </w:r>
      <w:r>
        <w:rPr>
          <w:rFonts w:ascii="Arial" w:eastAsia="Arial" w:hAnsi="Arial" w:cs="Arial"/>
          <w:color w:val="58595B"/>
        </w:rPr>
        <w:t xml:space="preserve">, 30 de julio de 2015. </w:t>
      </w:r>
      <w:hyperlink r:id="rId60">
        <w:r>
          <w:rPr>
            <w:rFonts w:ascii="Arial" w:eastAsia="Arial" w:hAnsi="Arial" w:cs="Arial"/>
            <w:color w:val="0000FF"/>
            <w:u w:val="single"/>
          </w:rPr>
          <w:t>http://dgapa.unam.mx/images/etica/2015_codigo-etica-unam.pdf</w:t>
        </w:r>
      </w:hyperlink>
      <w:r>
        <w:rPr>
          <w:rFonts w:ascii="Arial" w:eastAsia="Arial" w:hAnsi="Arial" w:cs="Arial"/>
          <w:color w:val="58595B"/>
        </w:rPr>
        <w:t>  </w:t>
      </w:r>
    </w:p>
    <w:p w14:paraId="000000F9"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UNAM (2016). </w:t>
      </w:r>
      <w:r>
        <w:rPr>
          <w:rFonts w:ascii="Arial" w:eastAsia="Arial" w:hAnsi="Arial" w:cs="Arial"/>
          <w:i/>
          <w:color w:val="58595B"/>
        </w:rPr>
        <w:t>Documento básico para el fortalecimiento de la política institucional de género de la UNAM</w:t>
      </w:r>
      <w:r>
        <w:rPr>
          <w:rFonts w:ascii="Arial" w:eastAsia="Arial" w:hAnsi="Arial" w:cs="Arial"/>
          <w:color w:val="58595B"/>
        </w:rPr>
        <w:t xml:space="preserve">. </w:t>
      </w:r>
      <w:hyperlink r:id="rId61">
        <w:r>
          <w:rPr>
            <w:rFonts w:ascii="Arial" w:eastAsia="Arial" w:hAnsi="Arial" w:cs="Arial"/>
            <w:color w:val="0000FF"/>
            <w:u w:val="single"/>
          </w:rPr>
          <w:t>https://consejo.unam.mx/comisiones/especial-de-equidad-de-genero/reglamentos-y-lineamientos/493-db</w:t>
        </w:r>
      </w:hyperlink>
      <w:r>
        <w:rPr>
          <w:rFonts w:ascii="Arial" w:eastAsia="Arial" w:hAnsi="Arial" w:cs="Arial"/>
          <w:color w:val="58595B"/>
        </w:rPr>
        <w:t> </w:t>
      </w:r>
    </w:p>
    <w:p w14:paraId="000000FA"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UNAM (2017). </w:t>
      </w:r>
      <w:r>
        <w:rPr>
          <w:rFonts w:ascii="Arial" w:eastAsia="Arial" w:hAnsi="Arial" w:cs="Arial"/>
          <w:i/>
          <w:color w:val="58595B"/>
        </w:rPr>
        <w:t>Portal de Estadística Universitaria</w:t>
      </w:r>
      <w:r>
        <w:rPr>
          <w:rFonts w:ascii="Arial" w:eastAsia="Arial" w:hAnsi="Arial" w:cs="Arial"/>
          <w:color w:val="58595B"/>
        </w:rPr>
        <w:t xml:space="preserve">. </w:t>
      </w:r>
      <w:hyperlink r:id="rId62">
        <w:r>
          <w:rPr>
            <w:rFonts w:ascii="Arial" w:eastAsia="Arial" w:hAnsi="Arial" w:cs="Arial"/>
            <w:color w:val="0000FF"/>
            <w:u w:val="single"/>
          </w:rPr>
          <w:t>http://www.estadistica.unam.mx</w:t>
        </w:r>
      </w:hyperlink>
      <w:r>
        <w:rPr>
          <w:rFonts w:ascii="Arial" w:eastAsia="Arial" w:hAnsi="Arial" w:cs="Arial"/>
          <w:color w:val="58595B"/>
        </w:rPr>
        <w:t>  </w:t>
      </w:r>
    </w:p>
    <w:p w14:paraId="000000FB" w14:textId="77777777" w:rsidR="00405129" w:rsidRDefault="006A1FF1">
      <w:pPr>
        <w:numPr>
          <w:ilvl w:val="0"/>
          <w:numId w:val="47"/>
        </w:numPr>
        <w:shd w:val="clear" w:color="auto" w:fill="FFFFFF"/>
        <w:spacing w:after="0" w:line="240" w:lineRule="auto"/>
        <w:ind w:left="1080" w:firstLine="0"/>
        <w:jc w:val="both"/>
        <w:rPr>
          <w:rFonts w:ascii="Arial" w:eastAsia="Arial" w:hAnsi="Arial" w:cs="Arial"/>
        </w:rPr>
      </w:pPr>
      <w:r>
        <w:rPr>
          <w:rFonts w:ascii="Arial" w:eastAsia="Arial" w:hAnsi="Arial" w:cs="Arial"/>
          <w:color w:val="58595B"/>
        </w:rPr>
        <w:t>UNAM (2019). </w:t>
      </w:r>
      <w:r>
        <w:rPr>
          <w:rFonts w:ascii="Arial" w:eastAsia="Arial" w:hAnsi="Arial" w:cs="Arial"/>
          <w:i/>
          <w:color w:val="58595B"/>
        </w:rPr>
        <w:t>Protocolo para la atención de casos de violencia de género en la UNAM</w:t>
      </w:r>
      <w:r>
        <w:rPr>
          <w:rFonts w:ascii="Arial" w:eastAsia="Arial" w:hAnsi="Arial" w:cs="Arial"/>
          <w:color w:val="58595B"/>
        </w:rPr>
        <w:t xml:space="preserve">. </w:t>
      </w:r>
      <w:hyperlink r:id="rId63">
        <w:r>
          <w:rPr>
            <w:rFonts w:ascii="Arial" w:eastAsia="Arial" w:hAnsi="Arial" w:cs="Arial"/>
            <w:color w:val="0000FF"/>
            <w:u w:val="single"/>
          </w:rPr>
          <w:t>http://igualdaddegenero.unam.mx/wp-content/uploads/2019/03/Protocolo-2019.pdf</w:t>
        </w:r>
      </w:hyperlink>
      <w:r>
        <w:rPr>
          <w:rFonts w:ascii="Arial" w:eastAsia="Arial" w:hAnsi="Arial" w:cs="Arial"/>
          <w:color w:val="58595B"/>
        </w:rPr>
        <w:t>  </w:t>
      </w:r>
    </w:p>
    <w:p w14:paraId="000000FC" w14:textId="77777777" w:rsidR="00405129" w:rsidRDefault="006A1FF1">
      <w:pPr>
        <w:numPr>
          <w:ilvl w:val="0"/>
          <w:numId w:val="47"/>
        </w:numPr>
        <w:shd w:val="clear" w:color="auto" w:fill="FFFFFF"/>
        <w:spacing w:after="280" w:line="240" w:lineRule="auto"/>
        <w:ind w:left="1080" w:firstLine="0"/>
        <w:jc w:val="both"/>
        <w:rPr>
          <w:rFonts w:ascii="Arial" w:eastAsia="Arial" w:hAnsi="Arial" w:cs="Arial"/>
        </w:rPr>
      </w:pPr>
      <w:r>
        <w:rPr>
          <w:rFonts w:ascii="Arial" w:eastAsia="Arial" w:hAnsi="Arial" w:cs="Arial"/>
          <w:color w:val="58595B"/>
        </w:rPr>
        <w:t>UNAM (2021) </w:t>
      </w:r>
      <w:r>
        <w:rPr>
          <w:rFonts w:ascii="Arial" w:eastAsia="Arial" w:hAnsi="Arial" w:cs="Arial"/>
          <w:i/>
          <w:color w:val="58595B"/>
        </w:rPr>
        <w:t>Sitio de la Coordinación para la igualdad de género</w:t>
      </w:r>
      <w:r>
        <w:rPr>
          <w:rFonts w:ascii="Arial" w:eastAsia="Arial" w:hAnsi="Arial" w:cs="Arial"/>
          <w:color w:val="58595B"/>
        </w:rPr>
        <w:t xml:space="preserve">. </w:t>
      </w:r>
      <w:hyperlink r:id="rId64">
        <w:r>
          <w:rPr>
            <w:rFonts w:ascii="Arial" w:eastAsia="Arial" w:hAnsi="Arial" w:cs="Arial"/>
            <w:color w:val="0000FF"/>
            <w:u w:val="single"/>
          </w:rPr>
          <w:t>https://coordinaciongenero.unam.mx/quienes-somos/</w:t>
        </w:r>
      </w:hyperlink>
      <w:r>
        <w:rPr>
          <w:rFonts w:ascii="Arial" w:eastAsia="Arial" w:hAnsi="Arial" w:cs="Arial"/>
          <w:color w:val="58595B"/>
        </w:rPr>
        <w:t> </w:t>
      </w:r>
    </w:p>
    <w:p w14:paraId="000000FD" w14:textId="77777777" w:rsidR="00405129" w:rsidRDefault="006A1F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00000FE" w14:textId="77777777" w:rsidR="00405129" w:rsidRDefault="00405129"/>
    <w:p w14:paraId="000000FF" w14:textId="77777777" w:rsidR="00405129" w:rsidRDefault="00405129"/>
    <w:p w14:paraId="00000100" w14:textId="77777777" w:rsidR="00405129" w:rsidRDefault="006A1FF1">
      <w:r>
        <w:br w:type="page"/>
      </w:r>
    </w:p>
    <w:p w14:paraId="0000012C" w14:textId="77777777" w:rsidR="00405129" w:rsidRDefault="00405129"/>
    <w:sectPr w:rsidR="00405129">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Yadira J. Jiménez Taboada" w:date="2024-11-14T16:31:00Z" w:initials="YJJT">
    <w:p w14:paraId="4CA7FB86" w14:textId="0FC97487" w:rsidR="006757D5" w:rsidRDefault="006757D5">
      <w:pPr>
        <w:pStyle w:val="Textocomentario"/>
      </w:pPr>
      <w:r w:rsidRPr="00DC5D5D">
        <w:rPr>
          <w:rStyle w:val="Refdecomentario"/>
          <w:highlight w:val="green"/>
        </w:rPr>
        <w:annotationRef/>
      </w:r>
      <w:r w:rsidRPr="00DC5D5D">
        <w:rPr>
          <w:highlight w:val="green"/>
        </w:rPr>
        <w:t>Al ingresar al Módulo</w:t>
      </w:r>
      <w:r w:rsidR="00DC5D5D" w:rsidRPr="00DC5D5D">
        <w:rPr>
          <w:highlight w:val="green"/>
        </w:rPr>
        <w:t xml:space="preserve"> 1, hay que sustituir el cronograma, que dejo en la carpeta.</w:t>
      </w:r>
      <w:r w:rsidR="00DC5D5D">
        <w:t xml:space="preserve"> </w:t>
      </w:r>
    </w:p>
  </w:comment>
  <w:comment w:id="2" w:author="Yadira J. Jiménez Taboada" w:date="1900-01-01T00:00:00Z" w:initials="YJJT">
    <w:p w14:paraId="4B63BC70" w14:textId="2070F5E2" w:rsidR="00000000" w:rsidRDefault="00000000">
      <w:r>
        <w:annotationRef/>
      </w:r>
      <w:r w:rsidRPr="01CE93D4">
        <w:rPr>
          <w:highlight w:val="green"/>
        </w:rPr>
        <w:t>Otra cosa que debe sustituirse es el documento de Lineamientos y criterios de acreditación. El archivo se llama "AcreditacPrograma_2025" y está en la carpeta</w:t>
      </w:r>
    </w:p>
  </w:comment>
  <w:comment w:id="3" w:author="Yadira J. Jiménez Taboada" w:date="2024-11-12T11:59:00Z" w:initials="YJJT">
    <w:p w14:paraId="21E152EC" w14:textId="77777777" w:rsidR="00E47045" w:rsidRPr="00E47045" w:rsidRDefault="00E47045" w:rsidP="00E47045">
      <w:pPr>
        <w:rPr>
          <w:rFonts w:ascii="Times New Roman" w:eastAsia="Times New Roman" w:hAnsi="Times New Roman" w:cs="Times New Roman"/>
          <w:color w:val="333333"/>
          <w:sz w:val="20"/>
          <w:szCs w:val="20"/>
          <w:lang w:val="es-MX"/>
        </w:rPr>
      </w:pPr>
      <w:r>
        <w:rPr>
          <w:rStyle w:val="Refdecomentario"/>
        </w:rPr>
        <w:annotationRef/>
      </w:r>
      <w:r w:rsidRPr="00E47045">
        <w:rPr>
          <w:rFonts w:ascii="Times New Roman" w:eastAsia="Times New Roman" w:hAnsi="Times New Roman" w:cs="Times New Roman"/>
          <w:b/>
          <w:bCs/>
          <w:sz w:val="20"/>
          <w:szCs w:val="20"/>
          <w:highlight w:val="green"/>
          <w:lang w:val="es-MX"/>
        </w:rPr>
        <w:t>Reemplazar:</w:t>
      </w:r>
      <w:r w:rsidRPr="00E47045">
        <w:rPr>
          <w:rFonts w:ascii="Times New Roman" w:eastAsia="Times New Roman" w:hAnsi="Times New Roman" w:cs="Times New Roman"/>
          <w:sz w:val="20"/>
          <w:szCs w:val="20"/>
          <w:highlight w:val="green"/>
          <w:lang w:val="es-MX"/>
        </w:rPr>
        <w:t xml:space="preserve"> </w:t>
      </w:r>
      <w:r w:rsidRPr="00E47045">
        <w:rPr>
          <w:rFonts w:ascii="Times New Roman" w:eastAsia="Times New Roman" w:hAnsi="Times New Roman" w:cs="Times New Roman"/>
          <w:i/>
          <w:iCs/>
          <w:sz w:val="20"/>
          <w:szCs w:val="20"/>
          <w:highlight w:val="green"/>
          <w:lang w:val="es-MX"/>
        </w:rPr>
        <w:t>“D”</w:t>
      </w:r>
      <w:r w:rsidRPr="00E47045">
        <w:rPr>
          <w:rFonts w:ascii="Times New Roman" w:eastAsia="Times New Roman" w:hAnsi="Times New Roman" w:cs="Times New Roman"/>
          <w:sz w:val="20"/>
          <w:szCs w:val="20"/>
          <w:highlight w:val="green"/>
          <w:lang w:val="es-MX"/>
        </w:rPr>
        <w:t xml:space="preserve"> por </w:t>
      </w:r>
      <w:r w:rsidRPr="00E47045">
        <w:rPr>
          <w:rFonts w:ascii="Times New Roman" w:eastAsia="Times New Roman" w:hAnsi="Times New Roman" w:cs="Times New Roman"/>
          <w:i/>
          <w:iCs/>
          <w:sz w:val="20"/>
          <w:szCs w:val="20"/>
          <w:highlight w:val="green"/>
          <w:lang w:val="es-MX"/>
        </w:rPr>
        <w:t>“d”</w:t>
      </w:r>
    </w:p>
    <w:p w14:paraId="49461605" w14:textId="5C36FF19" w:rsidR="00E47045" w:rsidRDefault="00E47045">
      <w:pPr>
        <w:pStyle w:val="Textocomentario"/>
      </w:pPr>
    </w:p>
  </w:comment>
  <w:comment w:id="4" w:author="Yadira J. Jiménez Taboada" w:date="2024-11-12T12:00:00Z" w:initials="YJJT">
    <w:p w14:paraId="4C82A8DE" w14:textId="77777777" w:rsidR="00E47045" w:rsidRPr="00E47045" w:rsidRDefault="00E47045" w:rsidP="00E47045">
      <w:pPr>
        <w:rPr>
          <w:rFonts w:ascii="Times New Roman" w:eastAsia="Times New Roman" w:hAnsi="Times New Roman" w:cs="Times New Roman"/>
          <w:sz w:val="20"/>
          <w:szCs w:val="20"/>
          <w:lang w:val="es-MX"/>
        </w:rPr>
      </w:pPr>
      <w:r w:rsidRPr="00E47045">
        <w:rPr>
          <w:rStyle w:val="Refdecomentario"/>
        </w:rPr>
        <w:annotationRef/>
      </w:r>
      <w:r w:rsidRPr="00E47045">
        <w:rPr>
          <w:rFonts w:ascii="Times New Roman" w:eastAsia="Times New Roman" w:hAnsi="Times New Roman" w:cs="Times New Roman"/>
          <w:b/>
          <w:bCs/>
          <w:sz w:val="20"/>
          <w:szCs w:val="20"/>
          <w:highlight w:val="green"/>
          <w:lang w:val="es-MX"/>
        </w:rPr>
        <w:t>Reemplazar:</w:t>
      </w:r>
      <w:r w:rsidRPr="00E47045">
        <w:rPr>
          <w:rFonts w:ascii="Times New Roman" w:eastAsia="Times New Roman" w:hAnsi="Times New Roman" w:cs="Times New Roman"/>
          <w:sz w:val="20"/>
          <w:szCs w:val="20"/>
          <w:highlight w:val="green"/>
          <w:lang w:val="es-MX"/>
        </w:rPr>
        <w:t xml:space="preserve"> </w:t>
      </w:r>
      <w:r w:rsidRPr="00E47045">
        <w:rPr>
          <w:rFonts w:ascii="Times New Roman" w:eastAsia="Times New Roman" w:hAnsi="Times New Roman" w:cs="Times New Roman"/>
          <w:i/>
          <w:iCs/>
          <w:sz w:val="20"/>
          <w:szCs w:val="20"/>
          <w:highlight w:val="green"/>
          <w:lang w:val="es-MX"/>
        </w:rPr>
        <w:t>“dos”</w:t>
      </w:r>
      <w:r w:rsidRPr="00E47045">
        <w:rPr>
          <w:rFonts w:ascii="Times New Roman" w:eastAsia="Times New Roman" w:hAnsi="Times New Roman" w:cs="Times New Roman"/>
          <w:sz w:val="20"/>
          <w:szCs w:val="20"/>
          <w:highlight w:val="green"/>
          <w:lang w:val="es-MX"/>
        </w:rPr>
        <w:t xml:space="preserve"> por </w:t>
      </w:r>
      <w:r w:rsidRPr="00E47045">
        <w:rPr>
          <w:rFonts w:ascii="Times New Roman" w:eastAsia="Times New Roman" w:hAnsi="Times New Roman" w:cs="Times New Roman"/>
          <w:i/>
          <w:iCs/>
          <w:sz w:val="20"/>
          <w:szCs w:val="20"/>
          <w:highlight w:val="green"/>
          <w:lang w:val="es-MX"/>
        </w:rPr>
        <w:t>“las y los”</w:t>
      </w:r>
    </w:p>
    <w:p w14:paraId="762BDA93" w14:textId="4B9531E0" w:rsidR="00E47045" w:rsidRPr="00E47045" w:rsidRDefault="00E47045">
      <w:pPr>
        <w:pStyle w:val="Textocomentario"/>
      </w:pPr>
    </w:p>
  </w:comment>
  <w:comment w:id="6" w:author="Yadira J. Jiménez Taboada" w:date="2024-11-12T12:03:00Z" w:initials="YJJT">
    <w:p w14:paraId="5B7C03A7" w14:textId="77777777" w:rsidR="00E47045" w:rsidRPr="00E47045" w:rsidRDefault="00E47045" w:rsidP="00E47045">
      <w:pPr>
        <w:rPr>
          <w:rFonts w:ascii="Times New Roman" w:eastAsia="Times New Roman" w:hAnsi="Times New Roman" w:cs="Times New Roman"/>
          <w:color w:val="333333"/>
          <w:sz w:val="20"/>
          <w:szCs w:val="20"/>
          <w:lang w:val="es-MX"/>
        </w:rPr>
      </w:pPr>
      <w:r>
        <w:rPr>
          <w:rStyle w:val="Refdecomentario"/>
        </w:rPr>
        <w:annotationRef/>
      </w:r>
      <w:r w:rsidRPr="00E47045">
        <w:rPr>
          <w:rFonts w:ascii="Times New Roman" w:eastAsia="Times New Roman" w:hAnsi="Times New Roman" w:cs="Times New Roman"/>
          <w:b/>
          <w:bCs/>
          <w:sz w:val="20"/>
          <w:szCs w:val="20"/>
          <w:highlight w:val="green"/>
          <w:lang w:val="es-MX"/>
        </w:rPr>
        <w:t>Eliminar:</w:t>
      </w:r>
      <w:r w:rsidRPr="00E47045">
        <w:rPr>
          <w:rFonts w:ascii="Times New Roman" w:eastAsia="Times New Roman" w:hAnsi="Times New Roman" w:cs="Times New Roman"/>
          <w:sz w:val="20"/>
          <w:szCs w:val="20"/>
          <w:highlight w:val="green"/>
          <w:lang w:val="es-MX"/>
        </w:rPr>
        <w:t xml:space="preserve"> </w:t>
      </w:r>
      <w:r w:rsidRPr="00E47045">
        <w:rPr>
          <w:rFonts w:ascii="Times New Roman" w:eastAsia="Times New Roman" w:hAnsi="Times New Roman" w:cs="Times New Roman"/>
          <w:i/>
          <w:iCs/>
          <w:sz w:val="20"/>
          <w:szCs w:val="20"/>
          <w:highlight w:val="green"/>
          <w:lang w:val="es-MX"/>
        </w:rPr>
        <w:t>“en el CCH”</w:t>
      </w:r>
    </w:p>
    <w:p w14:paraId="234719F2" w14:textId="3FA4F1F6" w:rsidR="00E47045" w:rsidRDefault="00E47045">
      <w:pPr>
        <w:pStyle w:val="Textocomentario"/>
      </w:pPr>
    </w:p>
  </w:comment>
  <w:comment w:id="7" w:author="Yadira J. Jiménez Taboada" w:date="2024-11-12T12:08:00Z" w:initials="YJJT">
    <w:p w14:paraId="33CE639E" w14:textId="4CAD1A26" w:rsidR="00EF4EC5" w:rsidRPr="00EF4EC5" w:rsidRDefault="00EF4EC5" w:rsidP="00EF4EC5">
      <w:pPr>
        <w:rPr>
          <w:rFonts w:ascii="Times New Roman" w:eastAsia="Times New Roman" w:hAnsi="Times New Roman" w:cs="Times New Roman"/>
          <w:color w:val="333333"/>
          <w:sz w:val="20"/>
          <w:szCs w:val="20"/>
          <w:lang w:val="es-MX"/>
        </w:rPr>
      </w:pPr>
      <w:r>
        <w:rPr>
          <w:rStyle w:val="Refdecomentario"/>
        </w:rPr>
        <w:annotationRef/>
      </w:r>
      <w:r w:rsidRPr="00EF4EC5">
        <w:rPr>
          <w:rFonts w:ascii="Times New Roman" w:eastAsia="Times New Roman" w:hAnsi="Times New Roman" w:cs="Times New Roman"/>
          <w:b/>
          <w:bCs/>
          <w:color w:val="333333"/>
          <w:sz w:val="20"/>
          <w:szCs w:val="20"/>
          <w:highlight w:val="green"/>
          <w:lang w:val="es-MX"/>
        </w:rPr>
        <w:t>Reemplazar:</w:t>
      </w:r>
      <w:r w:rsidRPr="00EF4EC5">
        <w:rPr>
          <w:rFonts w:ascii="Times New Roman" w:eastAsia="Times New Roman" w:hAnsi="Times New Roman" w:cs="Times New Roman"/>
          <w:color w:val="333333"/>
          <w:sz w:val="20"/>
          <w:szCs w:val="20"/>
          <w:highlight w:val="green"/>
          <w:lang w:val="es-MX"/>
        </w:rPr>
        <w:t xml:space="preserve"> </w:t>
      </w:r>
      <w:r w:rsidRPr="00EF4EC5">
        <w:rPr>
          <w:rFonts w:ascii="Times New Roman" w:eastAsia="Times New Roman" w:hAnsi="Times New Roman" w:cs="Times New Roman"/>
          <w:i/>
          <w:iCs/>
          <w:color w:val="777777"/>
          <w:sz w:val="20"/>
          <w:szCs w:val="20"/>
          <w:highlight w:val="green"/>
          <w:lang w:val="es-MX"/>
        </w:rPr>
        <w:t>“los profesores”</w:t>
      </w:r>
      <w:r w:rsidRPr="00EF4EC5">
        <w:rPr>
          <w:rFonts w:ascii="Times New Roman" w:eastAsia="Times New Roman" w:hAnsi="Times New Roman" w:cs="Times New Roman"/>
          <w:color w:val="333333"/>
          <w:sz w:val="20"/>
          <w:szCs w:val="20"/>
          <w:highlight w:val="green"/>
          <w:lang w:val="es-MX"/>
        </w:rPr>
        <w:t xml:space="preserve"> por </w:t>
      </w:r>
      <w:r w:rsidRPr="00EF4EC5">
        <w:rPr>
          <w:rFonts w:ascii="Times New Roman" w:eastAsia="Times New Roman" w:hAnsi="Times New Roman" w:cs="Times New Roman"/>
          <w:i/>
          <w:iCs/>
          <w:color w:val="777777"/>
          <w:sz w:val="20"/>
          <w:szCs w:val="20"/>
          <w:highlight w:val="green"/>
          <w:lang w:val="es-MX"/>
        </w:rPr>
        <w:t>“el profesorado</w:t>
      </w:r>
      <w:r w:rsidRPr="00EF4EC5">
        <w:rPr>
          <w:rFonts w:ascii="Times New Roman" w:eastAsia="Times New Roman" w:hAnsi="Times New Roman" w:cs="Times New Roman"/>
          <w:i/>
          <w:iCs/>
          <w:color w:val="777777"/>
          <w:sz w:val="20"/>
          <w:szCs w:val="20"/>
          <w:lang w:val="es-MX"/>
        </w:rPr>
        <w:t>”</w:t>
      </w:r>
    </w:p>
    <w:p w14:paraId="121DDBFA" w14:textId="0FD07F37" w:rsidR="00EF4EC5" w:rsidRDefault="00EF4EC5">
      <w:pPr>
        <w:pStyle w:val="Textocomentario"/>
      </w:pPr>
    </w:p>
  </w:comment>
  <w:comment w:id="8" w:author="Yadira J. Jiménez Taboada" w:date="2024-11-12T11:53:00Z" w:initials="YJJT">
    <w:p w14:paraId="1A21FE69" w14:textId="77777777" w:rsidR="00E47045" w:rsidRDefault="00E47045">
      <w:pPr>
        <w:pStyle w:val="Textocomentario"/>
      </w:pPr>
      <w:r>
        <w:rPr>
          <w:rStyle w:val="Refdecomentario"/>
        </w:rPr>
        <w:annotationRef/>
      </w:r>
      <w:r w:rsidRPr="00E47045">
        <w:rPr>
          <w:highlight w:val="green"/>
        </w:rPr>
        <w:t>Tiene varios cambios esta sección, entonces se quita y se sustituye por lo siguiente:</w:t>
      </w:r>
    </w:p>
    <w:p w14:paraId="4D31DA89" w14:textId="77777777" w:rsidR="00E47045" w:rsidRDefault="00E47045">
      <w:pPr>
        <w:pStyle w:val="Textocomentario"/>
      </w:pPr>
    </w:p>
    <w:p w14:paraId="6541FA91" w14:textId="3A8A0926" w:rsidR="00E47045" w:rsidRDefault="00E47045" w:rsidP="00E47045">
      <w:pPr>
        <w:shd w:val="clear" w:color="auto" w:fill="FFFFFF"/>
        <w:spacing w:after="150" w:line="240" w:lineRule="auto"/>
        <w:jc w:val="both"/>
        <w:rPr>
          <w:rFonts w:ascii="Arial" w:eastAsia="Arial" w:hAnsi="Arial" w:cs="Arial"/>
          <w:color w:val="58595B"/>
        </w:rPr>
      </w:pPr>
      <w:r>
        <w:rPr>
          <w:rFonts w:ascii="Arial" w:eastAsia="Arial" w:hAnsi="Arial" w:cs="Arial"/>
        </w:rPr>
        <w:t>El bachillerato universitario</w:t>
      </w:r>
      <w:sdt>
        <w:sdtPr>
          <w:tag w:val="goog_rdk_10"/>
          <w:id w:val="-1602251299"/>
        </w:sdtPr>
        <w:sdtContent>
          <w:r>
            <w:rPr>
              <w:rFonts w:ascii="Arial" w:eastAsia="Arial" w:hAnsi="Arial" w:cs="Arial"/>
            </w:rPr>
            <w:t xml:space="preserve"> de la UNAM, integrado por la Escuela Nacional Preparatoria (ENP) y el Colegio de Ciencias y Humanidades (CCH),</w:t>
          </w:r>
        </w:sdtContent>
      </w:sdt>
      <w:r>
        <w:rPr>
          <w:rFonts w:ascii="Arial" w:eastAsia="Arial" w:hAnsi="Arial" w:cs="Arial"/>
        </w:rPr>
        <w:t xml:space="preserve"> atiende a una población de 10</w:t>
      </w:r>
      <w:sdt>
        <w:sdtPr>
          <w:tag w:val="goog_rdk_11"/>
          <w:id w:val="-1429191133"/>
        </w:sdtPr>
        <w:sdtContent>
          <w:r>
            <w:rPr>
              <w:rFonts w:ascii="Arial" w:eastAsia="Arial" w:hAnsi="Arial" w:cs="Arial"/>
            </w:rPr>
            <w:t>7</w:t>
          </w:r>
        </w:sdtContent>
      </w:sdt>
      <w:sdt>
        <w:sdtPr>
          <w:tag w:val="goog_rdk_12"/>
          <w:id w:val="-15468831"/>
          <w:showingPlcHdr/>
        </w:sdtPr>
        <w:sdtContent>
          <w:r w:rsidR="008B02EA">
            <w:t xml:space="preserve">     </w:t>
          </w:r>
        </w:sdtContent>
      </w:sdt>
      <w:r>
        <w:rPr>
          <w:rFonts w:ascii="Arial" w:eastAsia="Arial" w:hAnsi="Arial" w:cs="Arial"/>
        </w:rPr>
        <w:t>,</w:t>
      </w:r>
      <w:sdt>
        <w:sdtPr>
          <w:tag w:val="goog_rdk_13"/>
          <w:id w:val="2094114848"/>
        </w:sdtPr>
        <w:sdtContent>
          <w:r>
            <w:rPr>
              <w:rFonts w:ascii="Arial" w:eastAsia="Arial" w:hAnsi="Arial" w:cs="Arial"/>
            </w:rPr>
            <w:t>061</w:t>
          </w:r>
        </w:sdtContent>
      </w:sdt>
      <w:sdt>
        <w:sdtPr>
          <w:tag w:val="goog_rdk_14"/>
          <w:id w:val="673387591"/>
          <w:showingPlcHdr/>
        </w:sdtPr>
        <w:sdtContent>
          <w:r w:rsidR="008B02EA">
            <w:t xml:space="preserve">     </w:t>
          </w:r>
        </w:sdtContent>
      </w:sdt>
      <w:r>
        <w:rPr>
          <w:rFonts w:ascii="Arial" w:eastAsia="Arial" w:hAnsi="Arial" w:cs="Arial"/>
        </w:rPr>
        <w:t xml:space="preserve"> jóvenes, de los cuales 33,</w:t>
      </w:r>
      <w:sdt>
        <w:sdtPr>
          <w:tag w:val="goog_rdk_15"/>
          <w:id w:val="853381073"/>
        </w:sdtPr>
        <w:sdtContent>
          <w:r>
            <w:rPr>
              <w:rFonts w:ascii="Arial" w:eastAsia="Arial" w:hAnsi="Arial" w:cs="Arial"/>
            </w:rPr>
            <w:t>378</w:t>
          </w:r>
        </w:sdtContent>
      </w:sdt>
      <w:sdt>
        <w:sdtPr>
          <w:tag w:val="goog_rdk_16"/>
          <w:id w:val="-1556075606"/>
          <w:showingPlcHdr/>
        </w:sdtPr>
        <w:sdtContent>
          <w:r w:rsidR="008B02EA">
            <w:t xml:space="preserve">     </w:t>
          </w:r>
        </w:sdtContent>
      </w:sdt>
      <w:r>
        <w:rPr>
          <w:rFonts w:ascii="Arial" w:eastAsia="Arial" w:hAnsi="Arial" w:cs="Arial"/>
        </w:rPr>
        <w:t xml:space="preserve"> son de primer ingreso. El Colegio </w:t>
      </w:r>
      <w:sdt>
        <w:sdtPr>
          <w:tag w:val="goog_rdk_17"/>
          <w:id w:val="2052271146"/>
          <w:showingPlcHdr/>
        </w:sdtPr>
        <w:sdtContent>
          <w:r w:rsidR="008B02EA">
            <w:t xml:space="preserve">     </w:t>
          </w:r>
        </w:sdtContent>
      </w:sdt>
      <w:r>
        <w:rPr>
          <w:rFonts w:ascii="Arial" w:eastAsia="Arial" w:hAnsi="Arial" w:cs="Arial"/>
        </w:rPr>
        <w:t xml:space="preserve">acoge en sus cinco planteles a </w:t>
      </w:r>
      <w:sdt>
        <w:sdtPr>
          <w:tag w:val="goog_rdk_18"/>
          <w:id w:val="-1876226099"/>
        </w:sdtPr>
        <w:sdtContent>
          <w:r w:rsidRPr="00D77C28">
            <w:rPr>
              <w:rFonts w:ascii="Arial" w:eastAsia="Arial" w:hAnsi="Arial" w:cs="Arial"/>
            </w:rPr>
            <w:t xml:space="preserve">17, 803 alumnos y alumnas, </w:t>
          </w:r>
        </w:sdtContent>
      </w:sdt>
      <w:sdt>
        <w:sdtPr>
          <w:tag w:val="goog_rdk_19"/>
          <w:id w:val="2103533455"/>
          <w:showingPlcHdr/>
        </w:sdtPr>
        <w:sdtContent>
          <w:r w:rsidR="008B02EA">
            <w:t xml:space="preserve">     </w:t>
          </w:r>
        </w:sdtContent>
      </w:sdt>
      <w:r w:rsidRPr="00D77C28">
        <w:rPr>
          <w:rFonts w:ascii="Arial" w:eastAsia="Arial" w:hAnsi="Arial" w:cs="Arial"/>
        </w:rPr>
        <w:t>lo que</w:t>
      </w:r>
      <w:sdt>
        <w:sdtPr>
          <w:tag w:val="goog_rdk_20"/>
          <w:id w:val="1206457620"/>
        </w:sdtPr>
        <w:sdtContent>
          <w:r>
            <w:t xml:space="preserve"> </w:t>
          </w:r>
        </w:sdtContent>
      </w:sdt>
      <w:sdt>
        <w:sdtPr>
          <w:tag w:val="goog_rdk_21"/>
          <w:id w:val="-348652893"/>
        </w:sdtPr>
        <w:sdtContent>
          <w:r w:rsidRPr="00D77C28">
            <w:rPr>
              <w:rFonts w:ascii="Arial" w:eastAsia="Arial" w:hAnsi="Arial" w:cs="Arial"/>
            </w:rPr>
            <w:t>representa un 53.33%</w:t>
          </w:r>
        </w:sdtContent>
      </w:sdt>
      <w:sdt>
        <w:sdtPr>
          <w:tag w:val="goog_rdk_22"/>
          <w:id w:val="-1323422600"/>
          <w:showingPlcHdr/>
        </w:sdtPr>
        <w:sdtContent>
          <w:r w:rsidR="008B02EA">
            <w:t xml:space="preserve">     </w:t>
          </w:r>
        </w:sdtContent>
      </w:sdt>
      <w:r w:rsidRPr="00D77C28">
        <w:rPr>
          <w:rFonts w:ascii="Arial" w:eastAsia="Arial" w:hAnsi="Arial" w:cs="Arial"/>
        </w:rPr>
        <w:t>, quienes son atendidos por 3, 09</w:t>
      </w:r>
      <w:sdt>
        <w:sdtPr>
          <w:tag w:val="goog_rdk_23"/>
          <w:id w:val="1444495878"/>
        </w:sdtPr>
        <w:sdtContent>
          <w:r w:rsidRPr="00D77C28">
            <w:rPr>
              <w:rFonts w:ascii="Arial" w:eastAsia="Arial" w:hAnsi="Arial" w:cs="Arial"/>
            </w:rPr>
            <w:t>5</w:t>
          </w:r>
        </w:sdtContent>
      </w:sdt>
      <w:sdt>
        <w:sdtPr>
          <w:tag w:val="goog_rdk_24"/>
          <w:id w:val="913502731"/>
          <w:showingPlcHdr/>
        </w:sdtPr>
        <w:sdtContent>
          <w:r w:rsidR="008B02EA">
            <w:t xml:space="preserve">     </w:t>
          </w:r>
        </w:sdtContent>
      </w:sdt>
      <w:r w:rsidRPr="00D77C28">
        <w:rPr>
          <w:rFonts w:ascii="Arial" w:eastAsia="Arial" w:hAnsi="Arial" w:cs="Arial"/>
        </w:rPr>
        <w:t xml:space="preserve"> docentes </w:t>
      </w:r>
      <w:sdt>
        <w:sdtPr>
          <w:tag w:val="goog_rdk_25"/>
          <w:id w:val="152576454"/>
        </w:sdtPr>
        <w:sdtContent/>
      </w:sdt>
      <w:sdt>
        <w:sdtPr>
          <w:tag w:val="goog_rdk_26"/>
          <w:id w:val="-357888071"/>
        </w:sdtPr>
        <w:sdtContent/>
      </w:sdt>
      <w:r w:rsidRPr="00D77C28">
        <w:rPr>
          <w:rFonts w:ascii="Arial" w:eastAsia="Arial" w:hAnsi="Arial" w:cs="Arial"/>
        </w:rPr>
        <w:t>(</w:t>
      </w:r>
      <w:sdt>
        <w:sdtPr>
          <w:tag w:val="goog_rdk_27"/>
          <w:id w:val="1802959010"/>
        </w:sdtPr>
        <w:sdtContent>
          <w:r w:rsidRPr="00D77C28">
            <w:rPr>
              <w:rFonts w:ascii="Arial" w:eastAsia="Arial" w:hAnsi="Arial" w:cs="Arial"/>
            </w:rPr>
            <w:t>Estadística UNAM, 2024</w:t>
          </w:r>
        </w:sdtContent>
      </w:sdt>
      <w:sdt>
        <w:sdtPr>
          <w:tag w:val="goog_rdk_28"/>
          <w:id w:val="-927720521"/>
          <w:showingPlcHdr/>
        </w:sdtPr>
        <w:sdtContent>
          <w:r w:rsidR="008B02EA">
            <w:t xml:space="preserve">     </w:t>
          </w:r>
        </w:sdtContent>
      </w:sdt>
      <w:r w:rsidRPr="00D77C28">
        <w:rPr>
          <w:rFonts w:ascii="Arial" w:eastAsia="Arial" w:hAnsi="Arial" w:cs="Arial"/>
        </w:rPr>
        <w:t>)</w:t>
      </w:r>
      <w:r w:rsidRPr="00D77C28">
        <w:rPr>
          <w:rFonts w:ascii="Arial" w:eastAsia="Arial" w:hAnsi="Arial" w:cs="Arial"/>
          <w:color w:val="58595B"/>
        </w:rPr>
        <w:t>. </w:t>
      </w:r>
    </w:p>
    <w:p w14:paraId="37FA2EA4" w14:textId="77777777" w:rsidR="00E47045" w:rsidRDefault="00E47045" w:rsidP="00E47045">
      <w:pPr>
        <w:shd w:val="clear" w:color="auto" w:fill="FFFFFF"/>
        <w:spacing w:after="150" w:line="240" w:lineRule="auto"/>
        <w:jc w:val="both"/>
        <w:rPr>
          <w:rFonts w:ascii="Times New Roman" w:eastAsia="Times New Roman" w:hAnsi="Times New Roman" w:cs="Times New Roman"/>
          <w:sz w:val="24"/>
          <w:szCs w:val="24"/>
        </w:rPr>
      </w:pPr>
    </w:p>
    <w:p w14:paraId="2F368B4E" w14:textId="5C8DDBF5" w:rsidR="00E47045" w:rsidRDefault="00E47045" w:rsidP="00E47045">
      <w:pPr>
        <w:shd w:val="clear" w:color="auto" w:fill="FFFFFF"/>
        <w:spacing w:after="150" w:line="240" w:lineRule="auto"/>
        <w:jc w:val="both"/>
        <w:rPr>
          <w:rFonts w:ascii="Arial" w:eastAsia="Arial" w:hAnsi="Arial" w:cs="Arial"/>
          <w:color w:val="000000"/>
        </w:rPr>
      </w:pPr>
      <w:r>
        <w:rPr>
          <w:rFonts w:ascii="Arial" w:eastAsia="Arial" w:hAnsi="Arial" w:cs="Arial"/>
          <w:color w:val="000000"/>
        </w:rPr>
        <w:t>Ambos subsistemas constituyen referentes en la educación media superior a nivel nacional. La creación de la ENP hace más de 150 años representa el origen del bachillerato mexicano. Por su parte, el surgimiento del CCH hace</w:t>
      </w:r>
      <w:sdt>
        <w:sdtPr>
          <w:tag w:val="goog_rdk_29"/>
          <w:id w:val="610168201"/>
        </w:sdtPr>
        <w:sdtContent>
          <w:r>
            <w:rPr>
              <w:rFonts w:ascii="Arial" w:eastAsia="Arial" w:hAnsi="Arial" w:cs="Arial"/>
              <w:color w:val="000000"/>
            </w:rPr>
            <w:t xml:space="preserve"> poco más de 50 años</w:t>
          </w:r>
        </w:sdtContent>
      </w:sdt>
      <w:sdt>
        <w:sdtPr>
          <w:tag w:val="goog_rdk_30"/>
          <w:id w:val="-2062626411"/>
          <w:showingPlcHdr/>
        </w:sdtPr>
        <w:sdtContent>
          <w:r w:rsidR="008B02EA">
            <w:t xml:space="preserve">     </w:t>
          </w:r>
        </w:sdtContent>
      </w:sdt>
      <w:r>
        <w:rPr>
          <w:rFonts w:ascii="Arial" w:eastAsia="Arial" w:hAnsi="Arial" w:cs="Arial"/>
          <w:color w:val="000000"/>
        </w:rPr>
        <w:t>, estableció un parteaguas debido al carácter innovador de su modelo educativo, cuya pertinencia y vigencia han sido refrendadas en diferentes momentos. </w:t>
      </w:r>
    </w:p>
    <w:p w14:paraId="33DB0CA6" w14:textId="77777777" w:rsidR="00E47045" w:rsidRDefault="00E47045" w:rsidP="00E47045">
      <w:pPr>
        <w:shd w:val="clear" w:color="auto" w:fill="FFFFFF"/>
        <w:spacing w:after="150" w:line="240" w:lineRule="auto"/>
        <w:jc w:val="both"/>
        <w:rPr>
          <w:rFonts w:ascii="Times New Roman" w:eastAsia="Times New Roman" w:hAnsi="Times New Roman" w:cs="Times New Roman"/>
          <w:sz w:val="24"/>
          <w:szCs w:val="24"/>
        </w:rPr>
      </w:pPr>
    </w:p>
    <w:p w14:paraId="7718E3F8" w14:textId="77777777" w:rsidR="00E47045" w:rsidRDefault="00E47045" w:rsidP="00E47045">
      <w:pPr>
        <w:shd w:val="clear" w:color="auto" w:fill="FFFFFF"/>
        <w:spacing w:after="150" w:line="240" w:lineRule="auto"/>
        <w:jc w:val="both"/>
        <w:rPr>
          <w:rFonts w:ascii="Arial" w:eastAsia="Arial" w:hAnsi="Arial" w:cs="Arial"/>
          <w:color w:val="000000"/>
        </w:rPr>
      </w:pPr>
      <w:r>
        <w:rPr>
          <w:rFonts w:ascii="Arial" w:eastAsia="Arial" w:hAnsi="Arial" w:cs="Arial"/>
          <w:color w:val="000000"/>
        </w:rPr>
        <w:t>Por lo anterior, el CCH tiene una enorme responsabilidad educativa. La formación que l</w:t>
      </w:r>
      <w:sdt>
        <w:sdtPr>
          <w:tag w:val="goog_rdk_31"/>
          <w:id w:val="-1611967408"/>
        </w:sdtPr>
        <w:sdtContent>
          <w:r>
            <w:rPr>
              <w:rFonts w:ascii="Arial" w:eastAsia="Arial" w:hAnsi="Arial" w:cs="Arial"/>
              <w:color w:val="000000"/>
            </w:rPr>
            <w:t>as y l</w:t>
          </w:r>
        </w:sdtContent>
      </w:sdt>
      <w:r>
        <w:rPr>
          <w:rFonts w:ascii="Arial" w:eastAsia="Arial" w:hAnsi="Arial" w:cs="Arial"/>
          <w:color w:val="000000"/>
        </w:rPr>
        <w:t xml:space="preserve">os jóvenes reciben en el bachillerato es trascendental para su vida personal y para el desarrollo del país. </w:t>
      </w:r>
    </w:p>
    <w:p w14:paraId="2DA05314" w14:textId="77777777" w:rsidR="00E47045" w:rsidRDefault="00E47045" w:rsidP="00E47045">
      <w:pPr>
        <w:shd w:val="clear" w:color="auto" w:fill="FFFFFF"/>
        <w:spacing w:after="150" w:line="240" w:lineRule="auto"/>
        <w:jc w:val="both"/>
        <w:rPr>
          <w:rFonts w:ascii="Arial" w:eastAsia="Arial" w:hAnsi="Arial" w:cs="Arial"/>
          <w:color w:val="000000"/>
        </w:rPr>
      </w:pPr>
    </w:p>
    <w:p w14:paraId="5A8B0820" w14:textId="070D1121" w:rsidR="00E47045" w:rsidRDefault="00E47045" w:rsidP="00E47045">
      <w:pPr>
        <w:shd w:val="clear" w:color="auto" w:fill="FFFFFF"/>
        <w:spacing w:after="150" w:line="240" w:lineRule="auto"/>
        <w:jc w:val="both"/>
        <w:rPr>
          <w:rFonts w:ascii="Open Sans" w:eastAsia="Open Sans" w:hAnsi="Open Sans" w:cs="Open Sans"/>
          <w:sz w:val="21"/>
          <w:szCs w:val="21"/>
        </w:rPr>
      </w:pPr>
      <w:r>
        <w:rPr>
          <w:rFonts w:ascii="Arial" w:eastAsia="Arial" w:hAnsi="Arial" w:cs="Arial"/>
          <w:color w:val="000000"/>
        </w:rPr>
        <w:t>De acuerdo con estimaciones de la Comisión Económica para América Latina y el Caribe (CEPAL, 2010), la conclusión de este tipo educativo constituye el umbral necesario para estar fuera de la pobreza, pues permite acceder a mejores oportunidades de empleo. Asimismo, se ha demostrado que las personas que concluyen el bachillerato pueden acceder a una mejor calidad de vida pues desarrollan herramientas para participar en divers</w:t>
      </w:r>
      <w:sdt>
        <w:sdtPr>
          <w:tag w:val="goog_rdk_32"/>
          <w:id w:val="-806241643"/>
        </w:sdtPr>
        <w:sdtContent>
          <w:r>
            <w:rPr>
              <w:rFonts w:ascii="Arial" w:eastAsia="Arial" w:hAnsi="Arial" w:cs="Arial"/>
              <w:color w:val="000000"/>
            </w:rPr>
            <w:t>o</w:t>
          </w:r>
        </w:sdtContent>
      </w:sdt>
      <w:sdt>
        <w:sdtPr>
          <w:tag w:val="goog_rdk_33"/>
          <w:id w:val="1375271503"/>
          <w:showingPlcHdr/>
        </w:sdtPr>
        <w:sdtContent>
          <w:r w:rsidR="008B02EA">
            <w:t xml:space="preserve">     </w:t>
          </w:r>
        </w:sdtContent>
      </w:sdt>
      <w:r>
        <w:rPr>
          <w:rFonts w:ascii="Arial" w:eastAsia="Arial" w:hAnsi="Arial" w:cs="Arial"/>
          <w:color w:val="000000"/>
        </w:rPr>
        <w:t xml:space="preserve">s </w:t>
      </w:r>
      <w:sdt>
        <w:sdtPr>
          <w:tag w:val="goog_rdk_34"/>
          <w:id w:val="523142770"/>
        </w:sdtPr>
        <w:sdtContent>
          <w:r>
            <w:rPr>
              <w:rFonts w:ascii="Arial" w:eastAsia="Arial" w:hAnsi="Arial" w:cs="Arial"/>
              <w:color w:val="000000"/>
            </w:rPr>
            <w:t xml:space="preserve">espacios </w:t>
          </w:r>
        </w:sdtContent>
      </w:sdt>
      <w:sdt>
        <w:sdtPr>
          <w:tag w:val="goog_rdk_35"/>
          <w:id w:val="386380916"/>
          <w:showingPlcHdr/>
        </w:sdtPr>
        <w:sdtContent>
          <w:r w:rsidR="008B02EA">
            <w:t xml:space="preserve">     </w:t>
          </w:r>
        </w:sdtContent>
      </w:sdt>
      <w:r>
        <w:rPr>
          <w:rFonts w:ascii="Arial" w:eastAsia="Arial" w:hAnsi="Arial" w:cs="Arial"/>
          <w:color w:val="000000"/>
        </w:rPr>
        <w:t xml:space="preserve">y ejercer </w:t>
      </w:r>
      <w:sdt>
        <w:sdtPr>
          <w:tag w:val="goog_rdk_36"/>
          <w:id w:val="615872018"/>
          <w:showingPlcHdr/>
        </w:sdtPr>
        <w:sdtContent>
          <w:r w:rsidR="008B02EA">
            <w:t xml:space="preserve">     </w:t>
          </w:r>
        </w:sdtContent>
      </w:sdt>
      <w:sdt>
        <w:sdtPr>
          <w:tag w:val="goog_rdk_37"/>
          <w:id w:val="-99574555"/>
        </w:sdtPr>
        <w:sdtContent>
          <w:r>
            <w:rPr>
              <w:rFonts w:ascii="Arial" w:eastAsia="Arial" w:hAnsi="Arial" w:cs="Arial"/>
              <w:color w:val="000000"/>
            </w:rPr>
            <w:t xml:space="preserve">sus </w:t>
          </w:r>
        </w:sdtContent>
      </w:sdt>
      <w:r w:rsidRPr="00D77C28">
        <w:rPr>
          <w:rFonts w:ascii="Arial" w:eastAsia="Arial" w:hAnsi="Arial" w:cs="Arial"/>
          <w:color w:val="000000"/>
        </w:rPr>
        <w:t xml:space="preserve">derechos sociales (INEE, 2011). </w:t>
      </w:r>
      <w:r w:rsidRPr="00D77C28">
        <w:rPr>
          <w:rFonts w:ascii="Arial" w:eastAsia="Open Sans" w:hAnsi="Arial" w:cs="Arial"/>
        </w:rPr>
        <w:t xml:space="preserve">Por ejemplo, según datos del Instituto Nacional de Estadística y Geografía (INEGI), del total de estudiantes que concluyen su bachillerato, el 78.3% </w:t>
      </w:r>
      <w:sdt>
        <w:sdtPr>
          <w:rPr>
            <w:rFonts w:ascii="Arial" w:hAnsi="Arial" w:cs="Arial"/>
          </w:rPr>
          <w:tag w:val="goog_rdk_38"/>
          <w:id w:val="1413748921"/>
          <w:showingPlcHdr/>
        </w:sdtPr>
        <w:sdtContent>
          <w:r w:rsidR="008B02EA">
            <w:rPr>
              <w:rFonts w:ascii="Arial" w:hAnsi="Arial" w:cs="Arial"/>
            </w:rPr>
            <w:t xml:space="preserve">     </w:t>
          </w:r>
        </w:sdtContent>
      </w:sdt>
      <w:r w:rsidRPr="00D77C28">
        <w:rPr>
          <w:rFonts w:ascii="Arial" w:eastAsia="Open Sans" w:hAnsi="Arial" w:cs="Arial"/>
        </w:rPr>
        <w:t xml:space="preserve"> ha tenido cuando menos un trabajo </w:t>
      </w:r>
      <w:sdt>
        <w:sdtPr>
          <w:rPr>
            <w:rFonts w:ascii="Arial" w:hAnsi="Arial" w:cs="Arial"/>
          </w:rPr>
          <w:tag w:val="goog_rdk_39"/>
          <w:id w:val="-823040077"/>
        </w:sdtPr>
        <w:sdtContent/>
      </w:sdt>
      <w:r w:rsidRPr="00D77C28">
        <w:rPr>
          <w:rFonts w:ascii="Arial" w:eastAsia="Open Sans" w:hAnsi="Arial" w:cs="Arial"/>
        </w:rPr>
        <w:t>(INEGI, 2019)</w:t>
      </w:r>
      <w:r w:rsidRPr="00D77C28">
        <w:rPr>
          <w:rFonts w:ascii="Arial" w:eastAsia="Open Sans" w:hAnsi="Arial" w:cs="Arial"/>
          <w:vertAlign w:val="superscript"/>
        </w:rPr>
        <w:t>1</w:t>
      </w:r>
      <w:r w:rsidRPr="00D77C28">
        <w:rPr>
          <w:rFonts w:ascii="Arial" w:eastAsia="Open Sans" w:hAnsi="Arial" w:cs="Arial"/>
        </w:rPr>
        <w:t>.</w:t>
      </w:r>
      <w:r>
        <w:rPr>
          <w:rFonts w:ascii="Open Sans" w:eastAsia="Open Sans" w:hAnsi="Open Sans" w:cs="Open Sans"/>
          <w:sz w:val="21"/>
          <w:szCs w:val="21"/>
        </w:rPr>
        <w:t>  </w:t>
      </w:r>
    </w:p>
    <w:p w14:paraId="6EAA28CB" w14:textId="77777777" w:rsidR="00E47045" w:rsidRDefault="00E47045" w:rsidP="00E47045">
      <w:pPr>
        <w:shd w:val="clear" w:color="auto" w:fill="FFFFFF"/>
        <w:spacing w:after="150" w:line="240" w:lineRule="auto"/>
        <w:jc w:val="both"/>
        <w:rPr>
          <w:rFonts w:ascii="Times New Roman" w:eastAsia="Times New Roman" w:hAnsi="Times New Roman" w:cs="Times New Roman"/>
          <w:sz w:val="24"/>
          <w:szCs w:val="24"/>
        </w:rPr>
      </w:pPr>
    </w:p>
    <w:p w14:paraId="22C396D5" w14:textId="1B56C0A2" w:rsidR="00E47045" w:rsidRDefault="00E47045" w:rsidP="00E47045">
      <w:pPr>
        <w:shd w:val="clear" w:color="auto" w:fill="FFFFFF"/>
        <w:spacing w:after="150" w:line="240" w:lineRule="auto"/>
        <w:jc w:val="both"/>
        <w:rPr>
          <w:rFonts w:ascii="Times New Roman" w:eastAsia="Times New Roman" w:hAnsi="Times New Roman" w:cs="Times New Roman"/>
          <w:sz w:val="24"/>
          <w:szCs w:val="24"/>
        </w:rPr>
      </w:pPr>
      <w:r>
        <w:rPr>
          <w:rFonts w:ascii="Arial" w:eastAsia="Arial" w:hAnsi="Arial" w:cs="Arial"/>
          <w:color w:val="000000"/>
        </w:rPr>
        <w:t>Los retos y desafíos para lograr la tarea anterior son significativos y numerosos. No obstante, hoy, como hace 5</w:t>
      </w:r>
      <w:sdt>
        <w:sdtPr>
          <w:tag w:val="goog_rdk_40"/>
          <w:id w:val="-671718927"/>
        </w:sdtPr>
        <w:sdtContent>
          <w:r>
            <w:rPr>
              <w:rFonts w:ascii="Arial" w:eastAsia="Arial" w:hAnsi="Arial" w:cs="Arial"/>
              <w:color w:val="000000"/>
            </w:rPr>
            <w:t>4</w:t>
          </w:r>
        </w:sdtContent>
      </w:sdt>
      <w:sdt>
        <w:sdtPr>
          <w:tag w:val="goog_rdk_41"/>
          <w:id w:val="-1007133522"/>
          <w:showingPlcHdr/>
        </w:sdtPr>
        <w:sdtContent>
          <w:r w:rsidR="008B02EA">
            <w:t xml:space="preserve">     </w:t>
          </w:r>
        </w:sdtContent>
      </w:sdt>
      <w:r>
        <w:rPr>
          <w:rFonts w:ascii="Arial" w:eastAsia="Arial" w:hAnsi="Arial" w:cs="Arial"/>
          <w:color w:val="000000"/>
        </w:rPr>
        <w:t xml:space="preserve"> años, la tarea de “educar más y mejor a un mayor número de mexicanos” sigue vigente. </w:t>
      </w:r>
    </w:p>
    <w:p w14:paraId="3C2BE8AC" w14:textId="28B4C47D" w:rsidR="00E47045" w:rsidRPr="00E47045" w:rsidRDefault="00E47045" w:rsidP="00E47045">
      <w:pPr>
        <w:shd w:val="clear" w:color="auto" w:fill="FFFFFF"/>
        <w:spacing w:after="150" w:line="240" w:lineRule="auto"/>
        <w:jc w:val="both"/>
        <w:rPr>
          <w:rFonts w:ascii="Arial" w:eastAsia="Times New Roman" w:hAnsi="Arial" w:cs="Arial"/>
        </w:rPr>
      </w:pPr>
    </w:p>
    <w:p w14:paraId="40DBB5BD" w14:textId="2529BC84" w:rsidR="00E47045" w:rsidRDefault="00E47045">
      <w:pPr>
        <w:pStyle w:val="Textocomentario"/>
      </w:pPr>
    </w:p>
  </w:comment>
  <w:comment w:id="9" w:author="Yadira J. Jiménez Taboada" w:date="2024-11-12T12:11:00Z" w:initials="YJJT">
    <w:p w14:paraId="47FD9216" w14:textId="486C4C60" w:rsidR="00EF4EC5" w:rsidRPr="00EF4EC5" w:rsidRDefault="00EF4EC5" w:rsidP="00EF4EC5">
      <w:pPr>
        <w:rPr>
          <w:rFonts w:ascii="Times New Roman" w:eastAsia="Times New Roman" w:hAnsi="Times New Roman" w:cs="Times New Roman"/>
          <w:color w:val="333333"/>
          <w:sz w:val="20"/>
          <w:szCs w:val="20"/>
          <w:lang w:val="es-MX"/>
        </w:rPr>
      </w:pPr>
      <w:r>
        <w:rPr>
          <w:rStyle w:val="Refdecomentario"/>
        </w:rPr>
        <w:annotationRef/>
      </w:r>
      <w:r w:rsidRPr="00EF4EC5">
        <w:rPr>
          <w:rFonts w:ascii="Times New Roman" w:eastAsia="Times New Roman" w:hAnsi="Times New Roman" w:cs="Times New Roman"/>
          <w:b/>
          <w:bCs/>
          <w:color w:val="333333"/>
          <w:sz w:val="20"/>
          <w:szCs w:val="20"/>
          <w:highlight w:val="green"/>
          <w:lang w:val="es-MX"/>
        </w:rPr>
        <w:t>Reemplazar:</w:t>
      </w:r>
      <w:r w:rsidRPr="00EF4EC5">
        <w:rPr>
          <w:rFonts w:ascii="Times New Roman" w:eastAsia="Times New Roman" w:hAnsi="Times New Roman" w:cs="Times New Roman"/>
          <w:color w:val="333333"/>
          <w:sz w:val="20"/>
          <w:szCs w:val="20"/>
          <w:highlight w:val="green"/>
          <w:lang w:val="es-MX"/>
        </w:rPr>
        <w:t xml:space="preserve"> </w:t>
      </w:r>
      <w:r w:rsidRPr="00EF4EC5">
        <w:rPr>
          <w:rFonts w:ascii="Times New Roman" w:eastAsia="Times New Roman" w:hAnsi="Times New Roman" w:cs="Times New Roman"/>
          <w:i/>
          <w:iCs/>
          <w:color w:val="777777"/>
          <w:sz w:val="20"/>
          <w:szCs w:val="20"/>
          <w:highlight w:val="green"/>
          <w:lang w:val="es-MX"/>
        </w:rPr>
        <w:t>“a”</w:t>
      </w:r>
      <w:r w:rsidRPr="00EF4EC5">
        <w:rPr>
          <w:rFonts w:ascii="Times New Roman" w:eastAsia="Times New Roman" w:hAnsi="Times New Roman" w:cs="Times New Roman"/>
          <w:color w:val="333333"/>
          <w:sz w:val="20"/>
          <w:szCs w:val="20"/>
          <w:highlight w:val="green"/>
          <w:lang w:val="es-MX"/>
        </w:rPr>
        <w:t xml:space="preserve"> por </w:t>
      </w:r>
      <w:r w:rsidRPr="00EF4EC5">
        <w:rPr>
          <w:rFonts w:ascii="Times New Roman" w:eastAsia="Times New Roman" w:hAnsi="Times New Roman" w:cs="Times New Roman"/>
          <w:i/>
          <w:iCs/>
          <w:color w:val="777777"/>
          <w:sz w:val="20"/>
          <w:szCs w:val="20"/>
          <w:highlight w:val="green"/>
          <w:lang w:val="es-MX"/>
        </w:rPr>
        <w:t>“de”</w:t>
      </w:r>
    </w:p>
    <w:p w14:paraId="75ADD3EC" w14:textId="65DA1FB8" w:rsidR="00EF4EC5" w:rsidRDefault="00EF4EC5">
      <w:pPr>
        <w:pStyle w:val="Textocomentario"/>
      </w:pPr>
    </w:p>
  </w:comment>
  <w:comment w:id="10" w:author="Yadira J. Jiménez Taboada" w:date="2024-11-12T12:12:00Z" w:initials="YJJT">
    <w:p w14:paraId="3FEB0137" w14:textId="51218E43" w:rsidR="00EF4EC5" w:rsidRDefault="00EF4EC5">
      <w:pPr>
        <w:pStyle w:val="Textocomentario"/>
      </w:pPr>
      <w:r>
        <w:rPr>
          <w:rStyle w:val="Refdecomentario"/>
        </w:rPr>
        <w:annotationRef/>
      </w:r>
      <w:r w:rsidRPr="00EF4EC5">
        <w:rPr>
          <w:highlight w:val="green"/>
        </w:rPr>
        <w:t>Se cambia por “vivían”</w:t>
      </w:r>
    </w:p>
  </w:comment>
  <w:comment w:id="11" w:author="Yadira J. Jiménez Taboada" w:date="2024-11-12T12:14:00Z" w:initials="YJJT">
    <w:p w14:paraId="391785E7" w14:textId="2FA80197" w:rsidR="00EF4EC5" w:rsidRDefault="00EF4EC5">
      <w:pPr>
        <w:pStyle w:val="Textocomentario"/>
      </w:pPr>
      <w:r>
        <w:rPr>
          <w:rStyle w:val="Refdecomentario"/>
        </w:rPr>
        <w:annotationRef/>
      </w:r>
      <w:r w:rsidRPr="00EF4EC5">
        <w:rPr>
          <w:highlight w:val="green"/>
        </w:rPr>
        <w:t>Se cambia por “Entre”</w:t>
      </w:r>
    </w:p>
  </w:comment>
  <w:comment w:id="12" w:author="Yadira J. Jiménez Taboada" w:date="2024-11-12T12:25:00Z" w:initials="YJJT">
    <w:p w14:paraId="1D803B2B" w14:textId="78B16ADE" w:rsidR="003B0DBE" w:rsidRDefault="003B0DBE" w:rsidP="003B0DBE">
      <w:pPr>
        <w:pStyle w:val="Textocomentario"/>
      </w:pPr>
      <w:r>
        <w:rPr>
          <w:rStyle w:val="Refdecomentario"/>
        </w:rPr>
        <w:annotationRef/>
      </w:r>
      <w:r w:rsidRPr="003B0DBE">
        <w:rPr>
          <w:highlight w:val="green"/>
        </w:rPr>
        <w:t>Se</w:t>
      </w:r>
      <w:r>
        <w:rPr>
          <w:highlight w:val="green"/>
        </w:rPr>
        <w:t xml:space="preserve"> quitan estos dos puntos y se</w:t>
      </w:r>
      <w:r w:rsidRPr="003B0DBE">
        <w:rPr>
          <w:highlight w:val="green"/>
        </w:rPr>
        <w:t xml:space="preserve"> sustituye</w:t>
      </w:r>
      <w:r>
        <w:rPr>
          <w:highlight w:val="green"/>
        </w:rPr>
        <w:t>n</w:t>
      </w:r>
      <w:r w:rsidRPr="003B0DBE">
        <w:rPr>
          <w:highlight w:val="green"/>
        </w:rPr>
        <w:t xml:space="preserve"> por:</w:t>
      </w:r>
    </w:p>
    <w:p w14:paraId="5B6AACF9" w14:textId="77777777" w:rsidR="003B0DBE" w:rsidRDefault="003B0DBE" w:rsidP="003B0DBE">
      <w:pPr>
        <w:pStyle w:val="Textocomentario"/>
      </w:pPr>
    </w:p>
    <w:p w14:paraId="267AA9D2" w14:textId="6A28CFAE" w:rsidR="003B0DBE" w:rsidRPr="00896139" w:rsidRDefault="003B0DBE" w:rsidP="003B0DBE">
      <w:pPr>
        <w:pStyle w:val="Textocomentario"/>
        <w:numPr>
          <w:ilvl w:val="0"/>
          <w:numId w:val="54"/>
        </w:numPr>
        <w:rPr>
          <w:rFonts w:eastAsia="Arial" w:cs="Arial"/>
          <w:sz w:val="22"/>
          <w:szCs w:val="22"/>
        </w:rPr>
      </w:pPr>
      <w:r w:rsidRPr="00896139">
        <w:rPr>
          <w:rFonts w:eastAsia="Arial" w:cs="Arial"/>
          <w:sz w:val="22"/>
          <w:szCs w:val="22"/>
        </w:rPr>
        <w:t xml:space="preserve">Desde 2009 y hasta 2016, se desarrolló un proceso de actualización de los Programas de Estudio de sus </w:t>
      </w:r>
      <w:sdt>
        <w:sdtPr>
          <w:rPr>
            <w:sz w:val="22"/>
            <w:szCs w:val="22"/>
          </w:rPr>
          <w:tag w:val="goog_rdk_47"/>
          <w:id w:val="672997834"/>
        </w:sdtPr>
        <w:sdtContent>
          <w:r w:rsidRPr="00896139">
            <w:rPr>
              <w:rFonts w:eastAsia="Arial" w:cs="Arial"/>
              <w:sz w:val="22"/>
              <w:szCs w:val="22"/>
            </w:rPr>
            <w:t>31</w:t>
          </w:r>
        </w:sdtContent>
      </w:sdt>
      <w:sdt>
        <w:sdtPr>
          <w:rPr>
            <w:sz w:val="22"/>
            <w:szCs w:val="22"/>
          </w:rPr>
          <w:tag w:val="goog_rdk_48"/>
          <w:id w:val="-1706325186"/>
          <w:showingPlcHdr/>
        </w:sdtPr>
        <w:sdtContent>
          <w:r w:rsidR="008B02EA">
            <w:rPr>
              <w:sz w:val="22"/>
              <w:szCs w:val="22"/>
            </w:rPr>
            <w:t xml:space="preserve">     </w:t>
          </w:r>
        </w:sdtContent>
      </w:sdt>
      <w:r w:rsidRPr="00896139">
        <w:rPr>
          <w:rFonts w:eastAsia="Arial" w:cs="Arial"/>
          <w:sz w:val="22"/>
          <w:szCs w:val="22"/>
        </w:rPr>
        <w:t xml:space="preserve"> materias curriculares</w:t>
      </w:r>
      <w:sdt>
        <w:sdtPr>
          <w:rPr>
            <w:sz w:val="22"/>
            <w:szCs w:val="22"/>
          </w:rPr>
          <w:tag w:val="goog_rdk_49"/>
          <w:id w:val="818309720"/>
        </w:sdtPr>
        <w:sdtContent>
          <w:r w:rsidRPr="00896139">
            <w:rPr>
              <w:rFonts w:eastAsia="Arial" w:cs="Arial"/>
              <w:sz w:val="22"/>
              <w:szCs w:val="22"/>
            </w:rPr>
            <w:t xml:space="preserve"> y de Educación Física</w:t>
          </w:r>
        </w:sdtContent>
      </w:sdt>
      <w:r w:rsidRPr="00896139">
        <w:rPr>
          <w:rFonts w:eastAsia="Arial" w:cs="Arial"/>
          <w:sz w:val="22"/>
          <w:szCs w:val="22"/>
        </w:rPr>
        <w:t>.</w:t>
      </w:r>
    </w:p>
    <w:p w14:paraId="4AD19D34" w14:textId="77777777" w:rsidR="003B0DBE" w:rsidRPr="00896139" w:rsidRDefault="003B0DBE" w:rsidP="003B0DBE">
      <w:pPr>
        <w:pStyle w:val="Textocomentario"/>
        <w:rPr>
          <w:rFonts w:eastAsia="Arial" w:cs="Arial"/>
          <w:sz w:val="22"/>
          <w:szCs w:val="22"/>
        </w:rPr>
      </w:pPr>
    </w:p>
    <w:p w14:paraId="6688AB68" w14:textId="77777777" w:rsidR="003B0DBE" w:rsidRDefault="003B0DBE" w:rsidP="003B0DBE">
      <w:pPr>
        <w:pStyle w:val="Prrafodelista"/>
        <w:numPr>
          <w:ilvl w:val="0"/>
          <w:numId w:val="54"/>
        </w:numPr>
        <w:rPr>
          <w:rFonts w:ascii="Arial" w:hAnsi="Arial" w:cs="Arial"/>
          <w:color w:val="000000"/>
        </w:rPr>
      </w:pPr>
      <w:r w:rsidRPr="00896139">
        <w:rPr>
          <w:rFonts w:ascii="Arial" w:hAnsi="Arial" w:cs="Arial"/>
          <w:color w:val="000000"/>
        </w:rPr>
        <w:t>Las Opciones Técnicas se convierten en Estudios Técnicos Especializados</w:t>
      </w:r>
      <w:r>
        <w:rPr>
          <w:rFonts w:ascii="Arial" w:hAnsi="Arial" w:cs="Arial"/>
          <w:color w:val="000000"/>
        </w:rPr>
        <w:t>.</w:t>
      </w:r>
    </w:p>
    <w:p w14:paraId="2424949E" w14:textId="77777777" w:rsidR="003B0DBE" w:rsidRPr="00896139" w:rsidRDefault="003B0DBE" w:rsidP="003B0DBE">
      <w:pPr>
        <w:pStyle w:val="Prrafodelista"/>
        <w:rPr>
          <w:rFonts w:ascii="Arial" w:hAnsi="Arial" w:cs="Arial"/>
          <w:color w:val="000000"/>
        </w:rPr>
      </w:pPr>
    </w:p>
    <w:p w14:paraId="2A663117" w14:textId="77777777" w:rsidR="003B0DBE" w:rsidRPr="00896139" w:rsidRDefault="003B0DBE" w:rsidP="003B0DBE">
      <w:pPr>
        <w:pStyle w:val="Prrafodelista"/>
        <w:rPr>
          <w:rFonts w:ascii="Arial" w:hAnsi="Arial" w:cs="Arial"/>
          <w:color w:val="000000"/>
        </w:rPr>
      </w:pPr>
    </w:p>
    <w:p w14:paraId="43B7B4E7" w14:textId="3AB43555" w:rsidR="003B0DBE" w:rsidRDefault="00000000" w:rsidP="003B0DBE">
      <w:pPr>
        <w:pStyle w:val="Textocomentario"/>
        <w:numPr>
          <w:ilvl w:val="0"/>
          <w:numId w:val="54"/>
        </w:numPr>
      </w:pPr>
      <w:sdt>
        <w:sdtPr>
          <w:tag w:val="goog_rdk_56"/>
          <w:id w:val="-121617392"/>
        </w:sdtPr>
        <w:sdtContent>
          <w:r w:rsidR="003B0DBE" w:rsidRPr="00896139">
            <w:rPr>
              <w:rFonts w:eastAsia="Arial" w:cs="Arial"/>
            </w:rPr>
            <w:t xml:space="preserve">En el ciclo escolar 2023-2024 nuevamente </w:t>
          </w:r>
        </w:sdtContent>
      </w:sdt>
      <w:r w:rsidR="003B0DBE" w:rsidRPr="00896139">
        <w:rPr>
          <w:rFonts w:eastAsia="Arial" w:cs="Arial"/>
        </w:rPr>
        <w:t>se llevó a cabo</w:t>
      </w:r>
      <w:sdt>
        <w:sdtPr>
          <w:tag w:val="goog_rdk_60"/>
          <w:id w:val="-187063708"/>
          <w:showingPlcHdr/>
        </w:sdtPr>
        <w:sdtContent>
          <w:r w:rsidR="008B02EA">
            <w:t xml:space="preserve">     </w:t>
          </w:r>
        </w:sdtContent>
      </w:sdt>
      <w:r w:rsidR="003B0DBE" w:rsidRPr="00896139">
        <w:rPr>
          <w:rFonts w:eastAsia="Arial" w:cs="Arial"/>
        </w:rPr>
        <w:t xml:space="preserve"> un proceso de revisión y ajuste de los Programas de Estudio</w:t>
      </w:r>
      <w:sdt>
        <w:sdtPr>
          <w:tag w:val="goog_rdk_61"/>
          <w:id w:val="782760785"/>
        </w:sdtPr>
        <w:sdtContent>
          <w:r w:rsidR="003B0DBE" w:rsidRPr="00896139">
            <w:rPr>
              <w:rFonts w:eastAsia="Arial" w:cs="Arial"/>
            </w:rPr>
            <w:t xml:space="preserve"> de las materias curriculares y Educación Física</w:t>
          </w:r>
        </w:sdtContent>
      </w:sdt>
      <w:r w:rsidR="003B0DBE" w:rsidRPr="00896139">
        <w:rPr>
          <w:rFonts w:eastAsia="Arial" w:cs="Arial"/>
        </w:rPr>
        <w:t>. </w:t>
      </w:r>
      <w:sdt>
        <w:sdtPr>
          <w:tag w:val="goog_rdk_62"/>
          <w:id w:val="-1105954739"/>
        </w:sdtPr>
        <w:sdtContent>
          <w:r w:rsidR="003B0DBE" w:rsidRPr="00896139">
            <w:rPr>
              <w:rFonts w:eastAsia="Arial" w:cs="Arial"/>
            </w:rPr>
            <w:t xml:space="preserve">Asimismo, el 18 junio de 2024 el Consejo Técnico aprobó la incorporación de la asignatura Igualdad de Género como requisito de egreso de su Plan de Estudios. </w:t>
          </w:r>
        </w:sdtContent>
      </w:sdt>
    </w:p>
  </w:comment>
  <w:comment w:id="13" w:author="Yadira J. Jiménez Taboada" w:date="2024-11-12T12:43:00Z" w:initials="YJJT">
    <w:p w14:paraId="28BD783F" w14:textId="278A6BE4" w:rsidR="008E0006" w:rsidRPr="008E0006" w:rsidRDefault="008E0006">
      <w:pPr>
        <w:pStyle w:val="Textocomentario"/>
        <w:rPr>
          <w:rFonts w:cs="Arial"/>
        </w:rPr>
      </w:pPr>
      <w:r>
        <w:rPr>
          <w:rStyle w:val="Refdecomentario"/>
        </w:rPr>
        <w:annotationRef/>
      </w:r>
      <w:r w:rsidRPr="008E0006">
        <w:rPr>
          <w:rFonts w:cs="Arial"/>
          <w:b/>
          <w:bCs/>
          <w:highlight w:val="green"/>
          <w:lang w:val="es-MX"/>
        </w:rPr>
        <w:t>Eliminar:</w:t>
      </w:r>
      <w:r w:rsidRPr="008E0006">
        <w:rPr>
          <w:rFonts w:cs="Arial"/>
          <w:highlight w:val="green"/>
          <w:lang w:val="es-MX"/>
        </w:rPr>
        <w:t xml:space="preserve"> </w:t>
      </w:r>
      <w:r w:rsidRPr="008E0006">
        <w:rPr>
          <w:rFonts w:cs="Arial"/>
          <w:i/>
          <w:iCs/>
          <w:highlight w:val="green"/>
          <w:lang w:val="es-MX"/>
        </w:rPr>
        <w:t xml:space="preserve">“comprender dicho Modelo” </w:t>
      </w:r>
      <w:r w:rsidRPr="008E0006">
        <w:rPr>
          <w:rFonts w:cs="Arial"/>
          <w:highlight w:val="green"/>
          <w:lang w:val="es-MX"/>
        </w:rPr>
        <w:t>y cambiarlo por “</w:t>
      </w:r>
      <w:r w:rsidRPr="008E0006">
        <w:rPr>
          <w:rFonts w:cs="Arial"/>
          <w:i/>
          <w:iCs/>
          <w:highlight w:val="green"/>
          <w:lang w:val="es-MX"/>
        </w:rPr>
        <w:t>comprenderlo</w:t>
      </w:r>
      <w:r w:rsidRPr="008E0006">
        <w:rPr>
          <w:rFonts w:cs="Arial"/>
          <w:highlight w:val="green"/>
          <w:lang w:val="es-MX"/>
        </w:rPr>
        <w:t>”</w:t>
      </w:r>
    </w:p>
  </w:comment>
  <w:comment w:id="15" w:author="Yadira J. Jiménez Taboada" w:date="2024-11-12T12:44:00Z" w:initials="YJJT">
    <w:p w14:paraId="60848BA3" w14:textId="5066EBCB" w:rsidR="008E0006" w:rsidRDefault="008E0006">
      <w:pPr>
        <w:pStyle w:val="Textocomentario"/>
      </w:pPr>
      <w:r>
        <w:rPr>
          <w:rStyle w:val="Refdecomentario"/>
        </w:rPr>
        <w:annotationRef/>
      </w:r>
      <w:r w:rsidRPr="008E0006">
        <w:rPr>
          <w:highlight w:val="green"/>
        </w:rPr>
        <w:t>Se agrega esa coma</w:t>
      </w:r>
    </w:p>
  </w:comment>
  <w:comment w:id="17" w:author="Yadira J. Jiménez Taboada" w:date="2024-11-12T12:46:00Z" w:initials="YJJT">
    <w:p w14:paraId="01A3ED98" w14:textId="77777777" w:rsidR="008E0006" w:rsidRPr="008E0006" w:rsidRDefault="008E0006" w:rsidP="008E0006">
      <w:pPr>
        <w:rPr>
          <w:rFonts w:ascii="Arial" w:eastAsia="Times New Roman" w:hAnsi="Arial" w:cs="Arial"/>
          <w:color w:val="333333"/>
          <w:sz w:val="20"/>
          <w:szCs w:val="20"/>
          <w:lang w:val="es-MX"/>
        </w:rPr>
      </w:pPr>
      <w:r>
        <w:rPr>
          <w:rStyle w:val="Refdecomentario"/>
        </w:rPr>
        <w:annotationRef/>
      </w:r>
      <w:r w:rsidRPr="008E0006">
        <w:rPr>
          <w:rFonts w:ascii="Arial" w:eastAsia="Times New Roman" w:hAnsi="Arial" w:cs="Arial"/>
          <w:b/>
          <w:bCs/>
          <w:color w:val="333333"/>
          <w:sz w:val="20"/>
          <w:szCs w:val="20"/>
          <w:highlight w:val="green"/>
          <w:lang w:val="es-MX"/>
        </w:rPr>
        <w:t>Reemplazar:</w:t>
      </w:r>
      <w:r w:rsidRPr="008E0006">
        <w:rPr>
          <w:rFonts w:ascii="Arial" w:eastAsia="Times New Roman" w:hAnsi="Arial" w:cs="Arial"/>
          <w:color w:val="333333"/>
          <w:sz w:val="20"/>
          <w:szCs w:val="20"/>
          <w:highlight w:val="green"/>
          <w:lang w:val="es-MX"/>
        </w:rPr>
        <w:t xml:space="preserve"> </w:t>
      </w:r>
      <w:r w:rsidRPr="008E0006">
        <w:rPr>
          <w:rFonts w:ascii="Arial" w:eastAsia="Times New Roman" w:hAnsi="Arial" w:cs="Arial"/>
          <w:i/>
          <w:iCs/>
          <w:color w:val="777777"/>
          <w:sz w:val="20"/>
          <w:szCs w:val="20"/>
          <w:highlight w:val="green"/>
          <w:lang w:val="es-MX"/>
        </w:rPr>
        <w:t>“historia”</w:t>
      </w:r>
      <w:r w:rsidRPr="008E0006">
        <w:rPr>
          <w:rFonts w:ascii="Arial" w:eastAsia="Times New Roman" w:hAnsi="Arial" w:cs="Arial"/>
          <w:color w:val="333333"/>
          <w:sz w:val="20"/>
          <w:szCs w:val="20"/>
          <w:highlight w:val="green"/>
          <w:lang w:val="es-MX"/>
        </w:rPr>
        <w:t xml:space="preserve"> por </w:t>
      </w:r>
      <w:r w:rsidRPr="008E0006">
        <w:rPr>
          <w:rFonts w:ascii="Arial" w:eastAsia="Times New Roman" w:hAnsi="Arial" w:cs="Arial"/>
          <w:i/>
          <w:iCs/>
          <w:color w:val="777777"/>
          <w:sz w:val="20"/>
          <w:szCs w:val="20"/>
          <w:highlight w:val="green"/>
          <w:lang w:val="es-MX"/>
        </w:rPr>
        <w:t>“enseñanza”</w:t>
      </w:r>
    </w:p>
    <w:p w14:paraId="4C57B0F8" w14:textId="08DE95A5" w:rsidR="008E0006" w:rsidRDefault="008E0006">
      <w:pPr>
        <w:pStyle w:val="Textocomentario"/>
      </w:pPr>
    </w:p>
  </w:comment>
  <w:comment w:id="20" w:author="Yadira J. Jiménez Taboada" w:date="2024-11-12T12:49:00Z" w:initials="YJJT">
    <w:p w14:paraId="4B557EB0" w14:textId="6534A794" w:rsidR="008E0006" w:rsidRDefault="008E0006">
      <w:pPr>
        <w:pStyle w:val="Textocomentario"/>
      </w:pPr>
      <w:r>
        <w:rPr>
          <w:rStyle w:val="Refdecomentario"/>
        </w:rPr>
        <w:annotationRef/>
      </w:r>
      <w:r w:rsidRPr="008E0006">
        <w:rPr>
          <w:highlight w:val="green"/>
        </w:rPr>
        <w:t>Se agrega este “de”</w:t>
      </w:r>
    </w:p>
  </w:comment>
  <w:comment w:id="25" w:author="Yadira J. Jiménez Taboada" w:date="2024-11-12T12:49:00Z" w:initials="YJJT">
    <w:p w14:paraId="7B3FF218" w14:textId="59078F7D" w:rsidR="008E0006" w:rsidRDefault="008E0006">
      <w:pPr>
        <w:pStyle w:val="Textocomentario"/>
      </w:pPr>
      <w:r>
        <w:rPr>
          <w:rStyle w:val="Refdecomentario"/>
        </w:rPr>
        <w:annotationRef/>
      </w:r>
      <w:r w:rsidRPr="008E0006">
        <w:rPr>
          <w:highlight w:val="green"/>
        </w:rPr>
        <w:t>Se cambia por “de egreso”</w:t>
      </w:r>
    </w:p>
  </w:comment>
  <w:comment w:id="28" w:author="Yadira J. Jiménez Taboada" w:date="2024-11-12T12:51:00Z" w:initials="YJJT">
    <w:p w14:paraId="0947466D" w14:textId="641BFD70" w:rsidR="008E0006" w:rsidRDefault="008E0006">
      <w:pPr>
        <w:pStyle w:val="Textocomentario"/>
      </w:pPr>
      <w:r>
        <w:rPr>
          <w:rStyle w:val="Refdecomentario"/>
        </w:rPr>
        <w:annotationRef/>
      </w:r>
      <w:r>
        <w:t>Se cambia por “</w:t>
      </w:r>
      <w:r w:rsidR="00BA5C42">
        <w:t xml:space="preserve">el </w:t>
      </w:r>
      <w:r>
        <w:rPr>
          <w:rFonts w:eastAsia="Arial" w:cs="Arial"/>
        </w:rPr>
        <w:t>estudiant</w:t>
      </w:r>
      <w:sdt>
        <w:sdtPr>
          <w:tag w:val="goog_rdk_74"/>
          <w:id w:val="-948853260"/>
        </w:sdtPr>
        <w:sdtContent>
          <w:r>
            <w:rPr>
              <w:rFonts w:eastAsia="Arial" w:cs="Arial"/>
            </w:rPr>
            <w:t>ado</w:t>
          </w:r>
        </w:sdtContent>
      </w:sdt>
      <w:sdt>
        <w:sdtPr>
          <w:tag w:val="goog_rdk_75"/>
          <w:id w:val="-324584851"/>
          <w:showingPlcHdr/>
        </w:sdtPr>
        <w:sdtContent>
          <w:r w:rsidR="008B02EA">
            <w:t xml:space="preserve">     </w:t>
          </w:r>
        </w:sdtContent>
      </w:sdt>
      <w:r>
        <w:rPr>
          <w:rFonts w:eastAsia="Arial" w:cs="Arial"/>
        </w:rPr>
        <w:t xml:space="preserve"> </w:t>
      </w:r>
      <w:sdt>
        <w:sdtPr>
          <w:tag w:val="goog_rdk_76"/>
          <w:id w:val="-1060246368"/>
        </w:sdtPr>
        <w:sdtContent>
          <w:r>
            <w:rPr>
              <w:rFonts w:eastAsia="Arial" w:cs="Arial"/>
            </w:rPr>
            <w:t>fuera</w:t>
          </w:r>
        </w:sdtContent>
      </w:sdt>
      <w:sdt>
        <w:sdtPr>
          <w:tag w:val="goog_rdk_77"/>
          <w:id w:val="401956370"/>
          <w:showingPlcHdr/>
        </w:sdtPr>
        <w:sdtContent>
          <w:r w:rsidR="008B02EA">
            <w:t xml:space="preserve">     </w:t>
          </w:r>
        </w:sdtContent>
      </w:sdt>
      <w:r>
        <w:rPr>
          <w:rFonts w:eastAsia="Arial" w:cs="Arial"/>
        </w:rPr>
        <w:t xml:space="preserve"> </w:t>
      </w:r>
      <w:sdt>
        <w:sdtPr>
          <w:tag w:val="goog_rdk_78"/>
          <w:id w:val="709310247"/>
          <w:showingPlcHdr/>
        </w:sdtPr>
        <w:sdtContent>
          <w:r w:rsidR="008B02EA">
            <w:t xml:space="preserve">     </w:t>
          </w:r>
        </w:sdtContent>
      </w:sdt>
      <w:r>
        <w:rPr>
          <w:rFonts w:eastAsia="Arial" w:cs="Arial"/>
        </w:rPr>
        <w:t>autónomo</w:t>
      </w:r>
      <w:sdt>
        <w:sdtPr>
          <w:tag w:val="goog_rdk_79"/>
          <w:id w:val="691335489"/>
        </w:sdtPr>
        <w:sdtContent>
          <w:r>
            <w:rPr>
              <w:rFonts w:eastAsia="Arial" w:cs="Arial"/>
            </w:rPr>
            <w:t>,</w:t>
          </w:r>
        </w:sdtContent>
      </w:sdt>
      <w:r>
        <w:t>”</w:t>
      </w:r>
    </w:p>
  </w:comment>
  <w:comment w:id="29" w:author="Yadira J. Jiménez Taboada" w:date="2024-11-12T12:54:00Z" w:initials="YJJT">
    <w:p w14:paraId="3F0F5898" w14:textId="2D75FA65" w:rsidR="00BA5C42" w:rsidRDefault="00BA5C42">
      <w:pPr>
        <w:pStyle w:val="Textocomentario"/>
      </w:pPr>
      <w:r>
        <w:rPr>
          <w:rStyle w:val="Refdecomentario"/>
        </w:rPr>
        <w:annotationRef/>
      </w:r>
      <w:r w:rsidRPr="00BA5C42">
        <w:rPr>
          <w:highlight w:val="green"/>
        </w:rPr>
        <w:t>Estos dos párrafos se sustituyen por:</w:t>
      </w:r>
    </w:p>
    <w:p w14:paraId="0FCDD48C" w14:textId="77777777" w:rsidR="00BA5C42" w:rsidRDefault="00BA5C42">
      <w:pPr>
        <w:pStyle w:val="Textocomentario"/>
      </w:pPr>
    </w:p>
    <w:p w14:paraId="4AC69310" w14:textId="6E4F9E0C" w:rsidR="00BA5C42" w:rsidRDefault="00BA5C42" w:rsidP="00BA5C42">
      <w:pPr>
        <w:spacing w:before="280" w:after="280" w:line="240" w:lineRule="auto"/>
        <w:jc w:val="both"/>
        <w:rPr>
          <w:rFonts w:ascii="Arial" w:eastAsia="Arial" w:hAnsi="Arial" w:cs="Arial"/>
        </w:rPr>
      </w:pPr>
      <w:r>
        <w:rPr>
          <w:rFonts w:ascii="Arial" w:eastAsia="Arial" w:hAnsi="Arial" w:cs="Arial"/>
        </w:rPr>
        <w:t xml:space="preserve">Se observa que desde su fundación, el Colegio plantea </w:t>
      </w:r>
      <w:sdt>
        <w:sdtPr>
          <w:tag w:val="goog_rdk_80"/>
          <w:id w:val="-1197691215"/>
          <w:showingPlcHdr/>
        </w:sdtPr>
        <w:sdtContent>
          <w:r w:rsidR="008B02EA">
            <w:t xml:space="preserve">     </w:t>
          </w:r>
        </w:sdtContent>
      </w:sdt>
      <w:sdt>
        <w:sdtPr>
          <w:tag w:val="goog_rdk_82"/>
          <w:id w:val="1316530711"/>
        </w:sdtPr>
        <w:sdtContent>
          <w:r>
            <w:rPr>
              <w:rFonts w:ascii="Arial" w:eastAsia="Arial" w:hAnsi="Arial" w:cs="Arial"/>
            </w:rPr>
            <w:t>jóvenes</w:t>
          </w:r>
        </w:sdtContent>
      </w:sdt>
      <w:r>
        <w:rPr>
          <w:rFonts w:ascii="Arial" w:eastAsia="Arial" w:hAnsi="Arial" w:cs="Arial"/>
        </w:rPr>
        <w:t xml:space="preserve"> </w:t>
      </w:r>
      <w:sdt>
        <w:sdtPr>
          <w:tag w:val="goog_rdk_83"/>
          <w:id w:val="-1876145711"/>
          <w:showingPlcHdr/>
        </w:sdtPr>
        <w:sdtContent>
          <w:r w:rsidR="008B02EA">
            <w:t xml:space="preserve">     </w:t>
          </w:r>
        </w:sdtContent>
      </w:sdt>
      <w:sdt>
        <w:sdtPr>
          <w:tag w:val="goog_rdk_84"/>
          <w:id w:val="877206418"/>
        </w:sdtPr>
        <w:sdtContent>
          <w:r>
            <w:rPr>
              <w:rFonts w:ascii="Arial" w:eastAsia="Arial" w:hAnsi="Arial" w:cs="Arial"/>
            </w:rPr>
            <w:t>capaces</w:t>
          </w:r>
        </w:sdtContent>
      </w:sdt>
      <w:r>
        <w:rPr>
          <w:rFonts w:ascii="Arial" w:eastAsia="Arial" w:hAnsi="Arial" w:cs="Arial"/>
        </w:rPr>
        <w:t xml:space="preserve"> de “aprender a aprender” y </w:t>
      </w:r>
      <w:sdt>
        <w:sdtPr>
          <w:tag w:val="goog_rdk_85"/>
          <w:id w:val="184105671"/>
        </w:sdtPr>
        <w:sdtContent>
          <w:r>
            <w:rPr>
              <w:rFonts w:ascii="Arial" w:eastAsia="Arial" w:hAnsi="Arial" w:cs="Arial"/>
            </w:rPr>
            <w:t>su</w:t>
          </w:r>
        </w:sdtContent>
      </w:sdt>
      <w:sdt>
        <w:sdtPr>
          <w:tag w:val="goog_rdk_86"/>
          <w:id w:val="601304864"/>
          <w:showingPlcHdr/>
        </w:sdtPr>
        <w:sdtContent>
          <w:r w:rsidR="008B02EA">
            <w:t xml:space="preserve">     </w:t>
          </w:r>
        </w:sdtContent>
      </w:sdt>
      <w:r>
        <w:rPr>
          <w:rFonts w:ascii="Arial" w:eastAsia="Arial" w:hAnsi="Arial" w:cs="Arial"/>
        </w:rPr>
        <w:t xml:space="preserve"> formación </w:t>
      </w:r>
      <w:sdt>
        <w:sdtPr>
          <w:tag w:val="goog_rdk_87"/>
          <w:id w:val="1038096795"/>
          <w:showingPlcHdr/>
        </w:sdtPr>
        <w:sdtContent>
          <w:r w:rsidR="008B02EA">
            <w:t xml:space="preserve">     </w:t>
          </w:r>
        </w:sdtContent>
      </w:sdt>
      <w:r>
        <w:rPr>
          <w:rFonts w:ascii="Arial" w:eastAsia="Arial" w:hAnsi="Arial" w:cs="Arial"/>
        </w:rPr>
        <w:t>requiere de un rol distinto de parte del profesor</w:t>
      </w:r>
      <w:sdt>
        <w:sdtPr>
          <w:tag w:val="goog_rdk_88"/>
          <w:id w:val="-1419243089"/>
        </w:sdtPr>
        <w:sdtContent>
          <w:r>
            <w:rPr>
              <w:rFonts w:ascii="Arial" w:eastAsia="Arial" w:hAnsi="Arial" w:cs="Arial"/>
            </w:rPr>
            <w:t>ado</w:t>
          </w:r>
        </w:sdtContent>
      </w:sdt>
      <w:r>
        <w:rPr>
          <w:rFonts w:ascii="Arial" w:eastAsia="Arial" w:hAnsi="Arial" w:cs="Arial"/>
        </w:rPr>
        <w:t>, que deberá ejercer el papel de guía, más que el de transmisor de conocimientos. En palabras del Dr. Pablo González (1990), se tenía que enfrentar la enseñanza de tipo memorístico para dar paso a la enseñanza dialogal; lo cual incidiría en el papel del estudiant</w:t>
      </w:r>
      <w:sdt>
        <w:sdtPr>
          <w:tag w:val="goog_rdk_89"/>
          <w:id w:val="-1361588664"/>
        </w:sdtPr>
        <w:sdtContent>
          <w:r>
            <w:rPr>
              <w:rFonts w:ascii="Arial" w:eastAsia="Arial" w:hAnsi="Arial" w:cs="Arial"/>
            </w:rPr>
            <w:t>ado</w:t>
          </w:r>
        </w:sdtContent>
      </w:sdt>
      <w:sdt>
        <w:sdtPr>
          <w:tag w:val="goog_rdk_90"/>
          <w:id w:val="396568595"/>
          <w:showingPlcHdr/>
        </w:sdtPr>
        <w:sdtContent>
          <w:r w:rsidR="008B02EA">
            <w:t xml:space="preserve">     </w:t>
          </w:r>
        </w:sdtContent>
      </w:sdt>
      <w:r>
        <w:rPr>
          <w:rFonts w:ascii="Arial" w:eastAsia="Arial" w:hAnsi="Arial" w:cs="Arial"/>
        </w:rPr>
        <w:t>, que ya no sería “el que estudia para pasar, sino el que estudia para aprender”. Para enfrentar un tipo de enseñanza cargada de información inerte se propuso la relación entre teoría y práctica, es decir, la combinación entre trabajo académico en las aulas y adiestramiento práctico en talleres y laboratorios; propuesta que dio paso a una concepción en la que el aula debía ser también laboratorio o taller, dependiendo del área.   </w:t>
      </w:r>
    </w:p>
    <w:p w14:paraId="4725E0AC" w14:textId="77777777" w:rsidR="00BA5C42" w:rsidRDefault="00BA5C42" w:rsidP="00BA5C42">
      <w:pPr>
        <w:spacing w:before="280" w:after="280" w:line="240" w:lineRule="auto"/>
        <w:jc w:val="both"/>
        <w:rPr>
          <w:rFonts w:ascii="Times New Roman" w:eastAsia="Times New Roman" w:hAnsi="Times New Roman" w:cs="Times New Roman"/>
          <w:sz w:val="24"/>
          <w:szCs w:val="24"/>
        </w:rPr>
      </w:pPr>
    </w:p>
    <w:p w14:paraId="552433C3" w14:textId="3A9F84EA" w:rsidR="00BA5C42" w:rsidRDefault="00BA5C42" w:rsidP="00BA5C42">
      <w:pPr>
        <w:pStyle w:val="Textocomentario"/>
      </w:pPr>
      <w:r>
        <w:rPr>
          <w:rFonts w:eastAsia="Arial" w:cs="Arial"/>
        </w:rPr>
        <w:t xml:space="preserve">En la actualización de 1996 al Plan de Estudios, el Modelo Educativo </w:t>
      </w:r>
      <w:sdt>
        <w:sdtPr>
          <w:tag w:val="goog_rdk_91"/>
          <w:id w:val="-1045059300"/>
        </w:sdtPr>
        <w:sdtContent>
          <w:r>
            <w:rPr>
              <w:rFonts w:eastAsia="Arial" w:cs="Arial"/>
            </w:rPr>
            <w:t>continuó</w:t>
          </w:r>
        </w:sdtContent>
      </w:sdt>
      <w:sdt>
        <w:sdtPr>
          <w:tag w:val="goog_rdk_92"/>
          <w:id w:val="84659808"/>
          <w:showingPlcHdr/>
        </w:sdtPr>
        <w:sdtContent>
          <w:r w:rsidR="008B02EA">
            <w:t xml:space="preserve">     </w:t>
          </w:r>
        </w:sdtContent>
      </w:sdt>
      <w:r>
        <w:rPr>
          <w:rFonts w:eastAsia="Arial" w:cs="Arial"/>
        </w:rPr>
        <w:t xml:space="preserve"> privilegiando la noción de “cultura básica” en la selección curricular y el papel de guía por parte del profesor</w:t>
      </w:r>
      <w:sdt>
        <w:sdtPr>
          <w:tag w:val="goog_rdk_93"/>
          <w:id w:val="-1504201901"/>
        </w:sdtPr>
        <w:sdtContent>
          <w:r>
            <w:rPr>
              <w:rFonts w:eastAsia="Arial" w:cs="Arial"/>
            </w:rPr>
            <w:t>ado</w:t>
          </w:r>
        </w:sdtContent>
      </w:sdt>
      <w:r>
        <w:rPr>
          <w:rFonts w:eastAsia="Arial" w:cs="Arial"/>
        </w:rPr>
        <w:t xml:space="preserve"> en la relación pedagógica. La cultura básica se configura a partir de tres componentes: la división en cuatro áreas básicas, la capacidad y hábito de lectura de libros clásicos y modernos, y el conocimiento del lenguaje para la redacción de escritos y ensayos:</w:t>
      </w:r>
    </w:p>
  </w:comment>
  <w:comment w:id="30" w:author="Yadira J. Jiménez Taboada" w:date="2024-11-12T13:00:00Z" w:initials="YJJT">
    <w:p w14:paraId="200C0AB1" w14:textId="3C1206E6" w:rsidR="008B02EA" w:rsidRDefault="008B02EA">
      <w:pPr>
        <w:pStyle w:val="Textocomentario"/>
      </w:pPr>
      <w:r>
        <w:rPr>
          <w:rStyle w:val="Refdecomentario"/>
        </w:rPr>
        <w:annotationRef/>
      </w:r>
      <w:r w:rsidRPr="008B02EA">
        <w:rPr>
          <w:highlight w:val="green"/>
        </w:rPr>
        <w:t>Se cambia por “2002-2005”</w:t>
      </w:r>
    </w:p>
  </w:comment>
  <w:comment w:id="31" w:author="Yadira J. Jiménez Taboada" w:date="2024-11-12T13:05:00Z" w:initials="YJJT">
    <w:p w14:paraId="63CA4B83" w14:textId="70D89A33" w:rsidR="00472C8E" w:rsidRDefault="00472C8E">
      <w:pPr>
        <w:pStyle w:val="Textocomentario"/>
      </w:pPr>
      <w:r>
        <w:rPr>
          <w:rStyle w:val="Refdecomentario"/>
        </w:rPr>
        <w:annotationRef/>
      </w:r>
      <w:r w:rsidRPr="00472C8E">
        <w:rPr>
          <w:highlight w:val="green"/>
        </w:rPr>
        <w:t>Se sustituye por:</w:t>
      </w:r>
    </w:p>
    <w:p w14:paraId="40A082A6" w14:textId="77777777" w:rsidR="00472C8E" w:rsidRDefault="00472C8E">
      <w:pPr>
        <w:pStyle w:val="Textocomentario"/>
      </w:pPr>
    </w:p>
    <w:p w14:paraId="7C176CA6" w14:textId="679EDFFC" w:rsidR="00472C8E" w:rsidRDefault="00472C8E">
      <w:pPr>
        <w:pStyle w:val="Textocomentario"/>
      </w:pPr>
      <w:r>
        <w:rPr>
          <w:rFonts w:eastAsia="Arial" w:cs="Arial"/>
        </w:rPr>
        <w:t>(DGCCH</w:t>
      </w:r>
      <w:sdt>
        <w:sdtPr>
          <w:tag w:val="goog_rdk_97"/>
          <w:id w:val="1353220166"/>
        </w:sdtPr>
        <w:sdtContent>
          <w:r>
            <w:rPr>
              <w:rFonts w:eastAsia="Arial" w:cs="Arial"/>
            </w:rPr>
            <w:t>/</w:t>
          </w:r>
        </w:sdtContent>
      </w:sdt>
      <w:sdt>
        <w:sdtPr>
          <w:tag w:val="goog_rdk_98"/>
          <w:id w:val="1310526516"/>
          <w:showingPlcHdr/>
        </w:sdtPr>
        <w:sdtContent>
          <w:r w:rsidR="00237B7B">
            <w:t xml:space="preserve">     </w:t>
          </w:r>
        </w:sdtContent>
      </w:sdt>
      <w:r>
        <w:rPr>
          <w:rFonts w:eastAsia="Arial" w:cs="Arial"/>
        </w:rPr>
        <w:t>UNAM</w:t>
      </w:r>
      <w:sdt>
        <w:sdtPr>
          <w:tag w:val="goog_rdk_99"/>
          <w:id w:val="1912431527"/>
        </w:sdtPr>
        <w:sdtContent>
          <w:r>
            <w:rPr>
              <w:rFonts w:eastAsia="Arial" w:cs="Arial"/>
            </w:rPr>
            <w:t>,</w:t>
          </w:r>
        </w:sdtContent>
      </w:sdt>
      <w:r>
        <w:rPr>
          <w:rFonts w:eastAsia="Arial" w:cs="Arial"/>
        </w:rPr>
        <w:t xml:space="preserve"> 2012).   </w:t>
      </w:r>
    </w:p>
  </w:comment>
  <w:comment w:id="32" w:author="Yadira J. Jiménez Taboada" w:date="2024-11-12T13:47:00Z" w:initials="YJJT">
    <w:p w14:paraId="5D44F160" w14:textId="26E70520" w:rsidR="009842B2" w:rsidRDefault="009842B2">
      <w:pPr>
        <w:pStyle w:val="Textocomentario"/>
      </w:pPr>
      <w:r>
        <w:rPr>
          <w:rStyle w:val="Refdecomentario"/>
        </w:rPr>
        <w:annotationRef/>
      </w:r>
      <w:r w:rsidRPr="009842B2">
        <w:rPr>
          <w:highlight w:val="green"/>
        </w:rPr>
        <w:t>Se pone en negritas porfa</w:t>
      </w:r>
    </w:p>
  </w:comment>
  <w:comment w:id="34" w:author="Yadira J. Jiménez Taboada" w:date="2024-11-12T13:48:00Z" w:initials="YJJT">
    <w:p w14:paraId="274378D6" w14:textId="555FA2AE" w:rsidR="009842B2" w:rsidRDefault="009842B2">
      <w:pPr>
        <w:pStyle w:val="Textocomentario"/>
      </w:pPr>
      <w:r>
        <w:rPr>
          <w:rStyle w:val="Refdecomentario"/>
        </w:rPr>
        <w:annotationRef/>
      </w:r>
      <w:r w:rsidRPr="009842B2">
        <w:rPr>
          <w:highlight w:val="green"/>
        </w:rPr>
        <w:t>Se cambia por “alumnado”</w:t>
      </w:r>
    </w:p>
  </w:comment>
  <w:comment w:id="36" w:author="Yadira J. Jiménez Taboada" w:date="2024-11-12T15:04:00Z" w:initials="YJJT">
    <w:p w14:paraId="1D7DE3BA" w14:textId="77777777" w:rsidR="00237B7B" w:rsidRDefault="00237B7B">
      <w:pPr>
        <w:pStyle w:val="Textocomentario"/>
      </w:pPr>
      <w:r>
        <w:rPr>
          <w:rStyle w:val="Refdecomentario"/>
        </w:rPr>
        <w:annotationRef/>
      </w:r>
      <w:r w:rsidRPr="00237B7B">
        <w:rPr>
          <w:highlight w:val="green"/>
        </w:rPr>
        <w:t>Se cambia por:</w:t>
      </w:r>
    </w:p>
    <w:p w14:paraId="76E09F70" w14:textId="77777777" w:rsidR="00237B7B" w:rsidRDefault="00237B7B">
      <w:pPr>
        <w:pStyle w:val="Textocomentario"/>
      </w:pPr>
    </w:p>
    <w:p w14:paraId="225188BF" w14:textId="77777777" w:rsidR="00237B7B" w:rsidRDefault="00237B7B" w:rsidP="00237B7B">
      <w:pPr>
        <w:numPr>
          <w:ilvl w:val="0"/>
          <w:numId w:val="3"/>
        </w:numPr>
        <w:spacing w:after="280" w:line="240" w:lineRule="auto"/>
        <w:ind w:left="1800" w:firstLine="330"/>
        <w:jc w:val="both"/>
        <w:rPr>
          <w:rFonts w:ascii="Arial" w:eastAsia="Arial" w:hAnsi="Arial" w:cs="Arial"/>
        </w:rPr>
      </w:pPr>
      <w:r>
        <w:rPr>
          <w:rFonts w:ascii="Arial" w:eastAsia="Arial" w:hAnsi="Arial" w:cs="Arial"/>
        </w:rPr>
        <w:t>El profesor</w:t>
      </w:r>
      <w:sdt>
        <w:sdtPr>
          <w:tag w:val="goog_rdk_106"/>
          <w:id w:val="-1468891954"/>
        </w:sdtPr>
        <w:sdtContent>
          <w:r>
            <w:rPr>
              <w:rFonts w:ascii="Arial" w:eastAsia="Arial" w:hAnsi="Arial" w:cs="Arial"/>
            </w:rPr>
            <w:t>ado</w:t>
          </w:r>
        </w:sdtContent>
      </w:sdt>
      <w:r>
        <w:rPr>
          <w:rFonts w:ascii="Arial" w:eastAsia="Arial" w:hAnsi="Arial" w:cs="Arial"/>
        </w:rPr>
        <w:t xml:space="preserve"> como </w:t>
      </w:r>
      <w:sdt>
        <w:sdtPr>
          <w:tag w:val="goog_rdk_107"/>
          <w:id w:val="1294400607"/>
        </w:sdtPr>
        <w:sdtContent>
          <w:r>
            <w:rPr>
              <w:rFonts w:ascii="Arial" w:eastAsia="Arial" w:hAnsi="Arial" w:cs="Arial"/>
            </w:rPr>
            <w:t xml:space="preserve">guía y </w:t>
          </w:r>
        </w:sdtContent>
      </w:sdt>
      <w:r>
        <w:rPr>
          <w:rFonts w:ascii="Arial" w:eastAsia="Arial" w:hAnsi="Arial" w:cs="Arial"/>
        </w:rPr>
        <w:t>orientador en el aprendizaje  </w:t>
      </w:r>
    </w:p>
    <w:p w14:paraId="4B4222CB" w14:textId="01961CEF" w:rsidR="00237B7B" w:rsidRDefault="00237B7B">
      <w:pPr>
        <w:pStyle w:val="Textocomentario"/>
      </w:pPr>
    </w:p>
  </w:comment>
  <w:comment w:id="37" w:author="Yadira J. Jiménez Taboada" w:date="2024-11-12T14:43:00Z" w:initials="YJJT">
    <w:p w14:paraId="4F40E8BF" w14:textId="5503B511" w:rsidR="00CC0899" w:rsidRDefault="00CC0899">
      <w:pPr>
        <w:pStyle w:val="Textocomentario"/>
      </w:pPr>
      <w:r>
        <w:rPr>
          <w:rStyle w:val="Refdecomentario"/>
        </w:rPr>
        <w:annotationRef/>
      </w:r>
      <w:r w:rsidRPr="00CC0899">
        <w:rPr>
          <w:highlight w:val="green"/>
        </w:rPr>
        <w:t>Se cambia por “</w:t>
      </w:r>
      <w:r w:rsidRPr="00CC0899">
        <w:rPr>
          <w:rFonts w:eastAsia="Arial" w:cs="Arial"/>
          <w:sz w:val="24"/>
          <w:szCs w:val="24"/>
          <w:highlight w:val="green"/>
        </w:rPr>
        <w:t>estudiant</w:t>
      </w:r>
      <w:sdt>
        <w:sdtPr>
          <w:rPr>
            <w:highlight w:val="green"/>
          </w:rPr>
          <w:tag w:val="goog_rdk_108"/>
          <w:id w:val="1054732764"/>
        </w:sdtPr>
        <w:sdtContent>
          <w:r w:rsidRPr="00CC0899">
            <w:rPr>
              <w:rFonts w:eastAsia="Arial" w:cs="Arial"/>
              <w:sz w:val="24"/>
              <w:szCs w:val="24"/>
              <w:highlight w:val="green"/>
            </w:rPr>
            <w:t>ado</w:t>
          </w:r>
        </w:sdtContent>
      </w:sdt>
      <w:sdt>
        <w:sdtPr>
          <w:rPr>
            <w:highlight w:val="green"/>
          </w:rPr>
          <w:tag w:val="goog_rdk_109"/>
          <w:id w:val="-514157062"/>
          <w:showingPlcHdr/>
        </w:sdtPr>
        <w:sdtContent>
          <w:r w:rsidR="00237B7B">
            <w:rPr>
              <w:highlight w:val="green"/>
            </w:rPr>
            <w:t xml:space="preserve">     </w:t>
          </w:r>
        </w:sdtContent>
      </w:sdt>
      <w:r w:rsidRPr="00CC0899">
        <w:rPr>
          <w:highlight w:val="green"/>
        </w:rPr>
        <w:t>”</w:t>
      </w:r>
    </w:p>
  </w:comment>
  <w:comment w:id="38" w:author="Yadira J. Jiménez Taboada" w:date="2024-11-12T14:45:00Z" w:initials="YJJT">
    <w:p w14:paraId="0C0D348A" w14:textId="7E0D5DE2" w:rsidR="00CC0899" w:rsidRDefault="00CC0899">
      <w:pPr>
        <w:pStyle w:val="Textocomentario"/>
      </w:pPr>
      <w:r>
        <w:rPr>
          <w:rStyle w:val="Refdecomentario"/>
        </w:rPr>
        <w:annotationRef/>
      </w:r>
      <w:r w:rsidRPr="00CC0899">
        <w:rPr>
          <w:highlight w:val="green"/>
        </w:rPr>
        <w:t>Se cambia por “</w:t>
      </w:r>
      <w:r w:rsidRPr="00CC0899">
        <w:rPr>
          <w:rFonts w:eastAsia="Arial" w:cs="Arial"/>
          <w:sz w:val="24"/>
          <w:szCs w:val="24"/>
          <w:highlight w:val="green"/>
        </w:rPr>
        <w:t>profesor</w:t>
      </w:r>
      <w:sdt>
        <w:sdtPr>
          <w:rPr>
            <w:highlight w:val="green"/>
          </w:rPr>
          <w:tag w:val="goog_rdk_110"/>
          <w:id w:val="-7998913"/>
        </w:sdtPr>
        <w:sdtContent>
          <w:r w:rsidRPr="00CC0899">
            <w:rPr>
              <w:rFonts w:eastAsia="Arial" w:cs="Arial"/>
              <w:sz w:val="24"/>
              <w:szCs w:val="24"/>
              <w:highlight w:val="green"/>
            </w:rPr>
            <w:t>ado</w:t>
          </w:r>
        </w:sdtContent>
      </w:sdt>
      <w:r w:rsidRPr="00CC0899">
        <w:rPr>
          <w:highlight w:val="green"/>
        </w:rPr>
        <w:t>”</w:t>
      </w:r>
    </w:p>
  </w:comment>
  <w:comment w:id="39" w:author="Yadira J. Jiménez Taboada" w:date="2024-11-12T14:56:00Z" w:initials="YJJT">
    <w:p w14:paraId="325DB097" w14:textId="27C0CBF5" w:rsidR="00CC0899" w:rsidRDefault="00CC0899">
      <w:pPr>
        <w:pStyle w:val="Textocomentario"/>
      </w:pPr>
      <w:r>
        <w:rPr>
          <w:rStyle w:val="Refdecomentario"/>
        </w:rPr>
        <w:annotationRef/>
      </w:r>
      <w:r w:rsidRPr="00CC0899">
        <w:rPr>
          <w:highlight w:val="green"/>
        </w:rPr>
        <w:t>Poner esto en negritas por favor</w:t>
      </w:r>
    </w:p>
  </w:comment>
  <w:comment w:id="42" w:author="Yadira J. Jiménez Taboada" w:date="2024-11-12T14:57:00Z" w:initials="YJJT">
    <w:p w14:paraId="17D72EED" w14:textId="16BD330D" w:rsidR="005C33D8" w:rsidRDefault="005C33D8">
      <w:pPr>
        <w:pStyle w:val="Textocomentario"/>
      </w:pPr>
      <w:r>
        <w:rPr>
          <w:rStyle w:val="Refdecomentario"/>
        </w:rPr>
        <w:annotationRef/>
      </w:r>
      <w:r w:rsidRPr="005C33D8">
        <w:rPr>
          <w:highlight w:val="green"/>
        </w:rPr>
        <w:t>Se incluye este cuarto punto porfa.</w:t>
      </w:r>
    </w:p>
  </w:comment>
  <w:comment w:id="47" w:author="Yadira J. Jiménez Taboada" w:date="2024-11-12T15:06:00Z" w:initials="YJJT">
    <w:p w14:paraId="738DC82C" w14:textId="0232B798" w:rsidR="00237B7B" w:rsidRDefault="00237B7B">
      <w:pPr>
        <w:pStyle w:val="Textocomentario"/>
      </w:pPr>
      <w:r>
        <w:rPr>
          <w:rStyle w:val="Refdecomentario"/>
        </w:rPr>
        <w:annotationRef/>
      </w:r>
      <w:r w:rsidRPr="00237B7B">
        <w:rPr>
          <w:highlight w:val="green"/>
        </w:rPr>
        <w:t>Se agrega “históricos”</w:t>
      </w:r>
    </w:p>
  </w:comment>
  <w:comment w:id="50" w:author="Yadira J. Jiménez Taboada" w:date="2024-11-12T15:09:00Z" w:initials="YJJT">
    <w:p w14:paraId="693BBA2D" w14:textId="3914B96C" w:rsidR="009E35D8" w:rsidRDefault="009E35D8">
      <w:pPr>
        <w:pStyle w:val="Textocomentario"/>
      </w:pPr>
      <w:r>
        <w:rPr>
          <w:rStyle w:val="Refdecomentario"/>
        </w:rPr>
        <w:annotationRef/>
      </w:r>
      <w:r w:rsidRPr="009E35D8">
        <w:rPr>
          <w:highlight w:val="green"/>
        </w:rPr>
        <w:t>Se agrega a), b) y c) porfa</w:t>
      </w:r>
    </w:p>
  </w:comment>
  <w:comment w:id="59" w:author="JUDITH ADRIANA DIAZ RIVERA" w:date="2024-11-11T11:53:00Z" w:initials="">
    <w:p w14:paraId="03BC2703" w14:textId="77777777" w:rsidR="00D80504" w:rsidRDefault="00D80504" w:rsidP="00D80504">
      <w:pPr>
        <w:widowControl w:val="0"/>
        <w:pBdr>
          <w:top w:val="nil"/>
          <w:left w:val="nil"/>
          <w:bottom w:val="nil"/>
          <w:right w:val="nil"/>
          <w:between w:val="nil"/>
        </w:pBdr>
        <w:spacing w:after="0" w:line="240" w:lineRule="auto"/>
        <w:rPr>
          <w:rFonts w:ascii="Arial" w:eastAsia="Arial" w:hAnsi="Arial" w:cs="Arial"/>
          <w:color w:val="000000"/>
        </w:rPr>
      </w:pPr>
      <w:r w:rsidRPr="00D80504">
        <w:rPr>
          <w:rFonts w:ascii="Arial" w:eastAsia="Arial" w:hAnsi="Arial" w:cs="Arial"/>
          <w:color w:val="000000"/>
          <w:highlight w:val="green"/>
        </w:rPr>
        <w:t>Se adjunta documento que se descargará en este hipervínculo</w:t>
      </w:r>
      <w:r>
        <w:rPr>
          <w:rFonts w:ascii="Arial" w:eastAsia="Arial" w:hAnsi="Arial" w:cs="Arial"/>
          <w:color w:val="000000"/>
        </w:rPr>
        <w:t>.</w:t>
      </w:r>
    </w:p>
  </w:comment>
  <w:comment w:id="58" w:author="Yadira J. Jiménez Taboada" w:date="2024-11-12T15:24:00Z" w:initials="YJJT">
    <w:p w14:paraId="643158AF" w14:textId="15B7D713" w:rsidR="00D80504" w:rsidRDefault="00D80504" w:rsidP="00D80504">
      <w:pPr>
        <w:pStyle w:val="Textocomentario"/>
      </w:pPr>
      <w:r>
        <w:rPr>
          <w:rStyle w:val="Refdecomentario"/>
        </w:rPr>
        <w:annotationRef/>
      </w:r>
      <w:r w:rsidRPr="00D80504">
        <w:rPr>
          <w:highlight w:val="green"/>
        </w:rPr>
        <w:t>Lo pondré en la carpet</w:t>
      </w:r>
      <w:r w:rsidRPr="00030B18">
        <w:rPr>
          <w:highlight w:val="green"/>
        </w:rPr>
        <w:t xml:space="preserve">a </w:t>
      </w:r>
      <w:r w:rsidR="00030B18" w:rsidRPr="00030B18">
        <w:rPr>
          <w:highlight w:val="green"/>
        </w:rPr>
        <w:t>se llama “InfografíaCanva”</w:t>
      </w:r>
    </w:p>
  </w:comment>
  <w:comment w:id="67" w:author="Yadira J. Jiménez Taboada" w:date="2024-11-12T15:19:00Z" w:initials="YJJT">
    <w:p w14:paraId="1DF25166" w14:textId="5DE0EE88" w:rsidR="00D80504" w:rsidRDefault="00D80504">
      <w:pPr>
        <w:pStyle w:val="Textocomentario"/>
      </w:pPr>
      <w:r>
        <w:rPr>
          <w:rStyle w:val="Refdecomentario"/>
        </w:rPr>
        <w:annotationRef/>
      </w:r>
      <w:r w:rsidRPr="00D80504">
        <w:rPr>
          <w:highlight w:val="green"/>
        </w:rPr>
        <w:t>Se agrega este punto</w:t>
      </w:r>
    </w:p>
  </w:comment>
  <w:comment w:id="69" w:author="Yadira J. Jiménez Taboada" w:date="2024-11-14T14:32:00Z" w:initials="YJJT">
    <w:p w14:paraId="2536CA66" w14:textId="6F938862" w:rsidR="00857850" w:rsidRDefault="00857850">
      <w:pPr>
        <w:pStyle w:val="Textocomentario"/>
      </w:pPr>
      <w:r>
        <w:rPr>
          <w:rStyle w:val="Refdecomentario"/>
        </w:rPr>
        <w:annotationRef/>
      </w:r>
      <w:r w:rsidRPr="004E0345">
        <w:rPr>
          <w:highlight w:val="green"/>
        </w:rPr>
        <w:t xml:space="preserve">A este documento también se le hicieron ajustes, </w:t>
      </w:r>
      <w:r w:rsidR="004E0345" w:rsidRPr="004E0345">
        <w:rPr>
          <w:highlight w:val="green"/>
        </w:rPr>
        <w:t>hay que poner el que está en la carpeta y se llama “Actividad1_criterios_evaluación…”</w:t>
      </w:r>
    </w:p>
  </w:comment>
  <w:comment w:id="70" w:author="Yadira J. Jiménez Taboada" w:date="2024-11-13T11:11:00Z" w:initials="YJJT">
    <w:p w14:paraId="425B40D2" w14:textId="25F1143D" w:rsidR="00FE0657" w:rsidRDefault="00FE0657">
      <w:pPr>
        <w:pStyle w:val="Textocomentario"/>
      </w:pPr>
      <w:r>
        <w:rPr>
          <w:rStyle w:val="Refdecomentario"/>
        </w:rPr>
        <w:annotationRef/>
      </w:r>
      <w:r w:rsidRPr="00FE0657">
        <w:rPr>
          <w:highlight w:val="green"/>
        </w:rPr>
        <w:t>Estos párrafos se sustituyen por los siguientes:</w:t>
      </w:r>
    </w:p>
    <w:p w14:paraId="2CA23483" w14:textId="77777777" w:rsidR="00FE0657" w:rsidRDefault="00FE0657">
      <w:pPr>
        <w:pStyle w:val="Textocomentario"/>
      </w:pPr>
    </w:p>
    <w:p w14:paraId="41D295F3" w14:textId="0EFCA908" w:rsidR="00FE0657" w:rsidRDefault="00000000" w:rsidP="00FE0657">
      <w:pPr>
        <w:spacing w:before="280" w:after="280" w:line="240" w:lineRule="auto"/>
        <w:jc w:val="both"/>
        <w:rPr>
          <w:rFonts w:ascii="Arial" w:eastAsia="Arial" w:hAnsi="Arial" w:cs="Arial"/>
        </w:rPr>
      </w:pPr>
      <w:sdt>
        <w:sdtPr>
          <w:tag w:val="goog_rdk_136"/>
          <w:id w:val="934098488"/>
        </w:sdtPr>
        <w:sdtContent>
          <w:r w:rsidR="00FE0657">
            <w:rPr>
              <w:rFonts w:ascii="Arial" w:eastAsia="Arial" w:hAnsi="Arial" w:cs="Arial"/>
            </w:rPr>
            <w:t>L</w:t>
          </w:r>
        </w:sdtContent>
      </w:sdt>
      <w:r w:rsidR="00FE0657">
        <w:rPr>
          <w:rFonts w:ascii="Arial" w:eastAsia="Arial" w:hAnsi="Arial" w:cs="Arial"/>
        </w:rPr>
        <w:t xml:space="preserve">a sociedad actual se enfrenta a una serie de retos en el terreno social, económico, político y </w:t>
      </w:r>
      <w:sdt>
        <w:sdtPr>
          <w:tag w:val="goog_rdk_137"/>
          <w:id w:val="1268202630"/>
          <w:showingPlcHdr/>
        </w:sdtPr>
        <w:sdtContent>
          <w:r w:rsidR="00D776F1">
            <w:t xml:space="preserve">     </w:t>
          </w:r>
        </w:sdtContent>
      </w:sdt>
      <w:r w:rsidR="00FE0657">
        <w:rPr>
          <w:rFonts w:ascii="Arial" w:eastAsia="Arial" w:hAnsi="Arial" w:cs="Arial"/>
        </w:rPr>
        <w:t xml:space="preserve">ambiental. </w:t>
      </w:r>
      <w:sdt>
        <w:sdtPr>
          <w:tag w:val="goog_rdk_138"/>
          <w:id w:val="953370447"/>
          <w:showingPlcHdr/>
        </w:sdtPr>
        <w:sdtContent>
          <w:r w:rsidR="00D776F1">
            <w:t xml:space="preserve">     </w:t>
          </w:r>
        </w:sdtContent>
      </w:sdt>
      <w:sdt>
        <w:sdtPr>
          <w:tag w:val="goog_rdk_139"/>
          <w:id w:val="-42606641"/>
        </w:sdtPr>
        <w:sdtContent>
          <w:r w:rsidR="00FE0657">
            <w:rPr>
              <w:rFonts w:ascii="Arial" w:eastAsia="Arial" w:hAnsi="Arial" w:cs="Arial"/>
            </w:rPr>
            <w:t>Este contexto</w:t>
          </w:r>
        </w:sdtContent>
      </w:sdt>
      <w:r w:rsidR="00FE0657">
        <w:rPr>
          <w:rFonts w:ascii="Arial" w:eastAsia="Arial" w:hAnsi="Arial" w:cs="Arial"/>
        </w:rPr>
        <w:t xml:space="preserve"> tiene</w:t>
      </w:r>
      <w:sdt>
        <w:sdtPr>
          <w:tag w:val="goog_rdk_140"/>
          <w:id w:val="2076315191"/>
          <w:showingPlcHdr/>
        </w:sdtPr>
        <w:sdtContent>
          <w:r w:rsidR="00D776F1">
            <w:t xml:space="preserve">     </w:t>
          </w:r>
        </w:sdtContent>
      </w:sdt>
      <w:r w:rsidR="00FE0657">
        <w:rPr>
          <w:rFonts w:ascii="Arial" w:eastAsia="Arial" w:hAnsi="Arial" w:cs="Arial"/>
        </w:rPr>
        <w:t xml:space="preserve"> un fuerte impacto en el ámbito educativo y, entre otras cosas, ha</w:t>
      </w:r>
      <w:sdt>
        <w:sdtPr>
          <w:tag w:val="goog_rdk_141"/>
          <w:id w:val="-1898814017"/>
          <w:showingPlcHdr/>
        </w:sdtPr>
        <w:sdtContent>
          <w:r w:rsidR="00D776F1">
            <w:t xml:space="preserve">     </w:t>
          </w:r>
        </w:sdtContent>
      </w:sdt>
      <w:r w:rsidR="00FE0657">
        <w:rPr>
          <w:rFonts w:ascii="Arial" w:eastAsia="Arial" w:hAnsi="Arial" w:cs="Arial"/>
        </w:rPr>
        <w:t xml:space="preserve"> originado un aumento de las exigencias para el trabajo de l</w:t>
      </w:r>
      <w:sdt>
        <w:sdtPr>
          <w:tag w:val="goog_rdk_142"/>
          <w:id w:val="-1174568824"/>
        </w:sdtPr>
        <w:sdtContent>
          <w:r w:rsidR="00FE0657">
            <w:rPr>
              <w:rFonts w:ascii="Arial" w:eastAsia="Arial" w:hAnsi="Arial" w:cs="Arial"/>
            </w:rPr>
            <w:t>as y l</w:t>
          </w:r>
        </w:sdtContent>
      </w:sdt>
      <w:r w:rsidR="00FE0657">
        <w:rPr>
          <w:rFonts w:ascii="Arial" w:eastAsia="Arial" w:hAnsi="Arial" w:cs="Arial"/>
        </w:rPr>
        <w:t xml:space="preserve">os </w:t>
      </w:r>
      <w:sdt>
        <w:sdtPr>
          <w:tag w:val="goog_rdk_143"/>
          <w:id w:val="1356840399"/>
          <w:showingPlcHdr/>
        </w:sdtPr>
        <w:sdtContent>
          <w:r w:rsidR="00D776F1">
            <w:t xml:space="preserve">     </w:t>
          </w:r>
        </w:sdtContent>
      </w:sdt>
      <w:sdt>
        <w:sdtPr>
          <w:tag w:val="goog_rdk_144"/>
          <w:id w:val="605699522"/>
        </w:sdtPr>
        <w:sdtContent>
          <w:r w:rsidR="00FE0657">
            <w:rPr>
              <w:rFonts w:ascii="Arial" w:eastAsia="Arial" w:hAnsi="Arial" w:cs="Arial"/>
            </w:rPr>
            <w:t>profesores</w:t>
          </w:r>
        </w:sdtContent>
      </w:sdt>
      <w:r w:rsidR="00FE0657">
        <w:rPr>
          <w:rFonts w:ascii="Arial" w:eastAsia="Arial" w:hAnsi="Arial" w:cs="Arial"/>
        </w:rPr>
        <w:t>, muchas de las cuales sobrepasan los conocimientos disciplinarios y técnicos que adquirieron durante su formación profesional.   </w:t>
      </w:r>
    </w:p>
    <w:p w14:paraId="36AAE2E8" w14:textId="77777777" w:rsidR="00FE0657" w:rsidRDefault="00FE0657" w:rsidP="00FE0657">
      <w:pPr>
        <w:spacing w:before="280" w:after="280" w:line="240" w:lineRule="auto"/>
        <w:jc w:val="both"/>
        <w:rPr>
          <w:rFonts w:ascii="Times New Roman" w:eastAsia="Times New Roman" w:hAnsi="Times New Roman" w:cs="Times New Roman"/>
          <w:sz w:val="24"/>
          <w:szCs w:val="24"/>
        </w:rPr>
      </w:pPr>
    </w:p>
    <w:p w14:paraId="106ACDCA" w14:textId="6451F62F" w:rsidR="00FE0657" w:rsidRDefault="00FE0657" w:rsidP="00FE0657">
      <w:pPr>
        <w:spacing w:before="280" w:after="280" w:line="240" w:lineRule="auto"/>
        <w:jc w:val="both"/>
        <w:rPr>
          <w:rFonts w:ascii="Arial" w:eastAsia="Arial" w:hAnsi="Arial" w:cs="Arial"/>
        </w:rPr>
      </w:pPr>
      <w:r>
        <w:rPr>
          <w:rFonts w:ascii="Arial" w:eastAsia="Arial" w:hAnsi="Arial" w:cs="Arial"/>
        </w:rPr>
        <w:t> A este panorama se suman otras condiciones que dificultan la labor docente. Por un lado, los organismos internacionales y gubernamentales, así como la sociedad en general, reconocen a</w:t>
      </w:r>
      <w:sdt>
        <w:sdtPr>
          <w:tag w:val="goog_rdk_145"/>
          <w:id w:val="-1968035780"/>
        </w:sdtPr>
        <w:sdtContent>
          <w:r>
            <w:rPr>
              <w:rFonts w:ascii="Arial" w:eastAsia="Arial" w:hAnsi="Arial" w:cs="Arial"/>
            </w:rPr>
            <w:t>l profesorado</w:t>
          </w:r>
        </w:sdtContent>
      </w:sdt>
      <w:r>
        <w:rPr>
          <w:rFonts w:ascii="Arial" w:eastAsia="Arial" w:hAnsi="Arial" w:cs="Arial"/>
        </w:rPr>
        <w:t xml:space="preserve"> </w:t>
      </w:r>
      <w:sdt>
        <w:sdtPr>
          <w:tag w:val="goog_rdk_146"/>
          <w:id w:val="-672727182"/>
          <w:showingPlcHdr/>
        </w:sdtPr>
        <w:sdtContent>
          <w:r w:rsidR="00D776F1">
            <w:t xml:space="preserve">     </w:t>
          </w:r>
        </w:sdtContent>
      </w:sdt>
      <w:r>
        <w:rPr>
          <w:rFonts w:ascii="Arial" w:eastAsia="Arial" w:hAnsi="Arial" w:cs="Arial"/>
        </w:rPr>
        <w:t>como actor</w:t>
      </w:r>
      <w:sdt>
        <w:sdtPr>
          <w:tag w:val="goog_rdk_147"/>
          <w:id w:val="721029533"/>
          <w:showingPlcHdr/>
        </w:sdtPr>
        <w:sdtContent>
          <w:r w:rsidR="00D776F1">
            <w:t xml:space="preserve">     </w:t>
          </w:r>
        </w:sdtContent>
      </w:sdt>
      <w:r>
        <w:rPr>
          <w:rFonts w:ascii="Arial" w:eastAsia="Arial" w:hAnsi="Arial" w:cs="Arial"/>
        </w:rPr>
        <w:t xml:space="preserve"> clave para el logro de la calidad educativa. Por otro lado, la profesión está social y económicamente devaluada; además de que en algunos sistemas educativos l</w:t>
      </w:r>
      <w:sdt>
        <w:sdtPr>
          <w:tag w:val="goog_rdk_148"/>
          <w:id w:val="80883949"/>
        </w:sdtPr>
        <w:sdtContent>
          <w:r>
            <w:rPr>
              <w:rFonts w:ascii="Arial" w:eastAsia="Arial" w:hAnsi="Arial" w:cs="Arial"/>
            </w:rPr>
            <w:t>as y l</w:t>
          </w:r>
        </w:sdtContent>
      </w:sdt>
      <w:r>
        <w:rPr>
          <w:rFonts w:ascii="Arial" w:eastAsia="Arial" w:hAnsi="Arial" w:cs="Arial"/>
        </w:rPr>
        <w:t>os docentes se perciben a sí mismos como meros ejecutores de lo que deciden las autoridades educativas.  </w:t>
      </w:r>
    </w:p>
    <w:p w14:paraId="46CF6710" w14:textId="54B3CA75" w:rsidR="00FE0657" w:rsidRDefault="00FE0657" w:rsidP="00FE0657">
      <w:pPr>
        <w:spacing w:before="280" w:after="280" w:line="240" w:lineRule="auto"/>
        <w:jc w:val="both"/>
        <w:rPr>
          <w:rFonts w:ascii="Times New Roman" w:eastAsia="Times New Roman" w:hAnsi="Times New Roman" w:cs="Times New Roman"/>
          <w:sz w:val="24"/>
          <w:szCs w:val="24"/>
        </w:rPr>
      </w:pPr>
      <w:r>
        <w:rPr>
          <w:rFonts w:ascii="Arial" w:eastAsia="Arial" w:hAnsi="Arial" w:cs="Arial"/>
        </w:rPr>
        <w:t> </w:t>
      </w:r>
    </w:p>
    <w:p w14:paraId="08EDCC32" w14:textId="375E5A4B" w:rsidR="00FE0657" w:rsidRDefault="00FE0657" w:rsidP="00FE0657">
      <w:pPr>
        <w:spacing w:before="280" w:after="280" w:line="240" w:lineRule="auto"/>
        <w:jc w:val="both"/>
        <w:rPr>
          <w:rFonts w:ascii="Arial" w:eastAsia="Arial" w:hAnsi="Arial" w:cs="Arial"/>
        </w:rPr>
      </w:pPr>
      <w:r>
        <w:rPr>
          <w:rFonts w:ascii="Arial" w:eastAsia="Arial" w:hAnsi="Arial" w:cs="Arial"/>
        </w:rPr>
        <w:t>Después de la pandemia por COVID-19 se han sumado retos que implican no solamente preparar clases en formato presencial, sino también prepararse para la virtualidad en caso de requerirse.</w:t>
      </w:r>
      <w:sdt>
        <w:sdtPr>
          <w:tag w:val="goog_rdk_149"/>
          <w:id w:val="1392075343"/>
        </w:sdtPr>
        <w:sdtContent>
          <w:r>
            <w:rPr>
              <w:rFonts w:ascii="Arial" w:eastAsia="Arial" w:hAnsi="Arial" w:cs="Arial"/>
            </w:rPr>
            <w:t xml:space="preserve"> De igual modo</w:t>
          </w:r>
        </w:sdtContent>
      </w:sdt>
      <w:sdt>
        <w:sdtPr>
          <w:tag w:val="goog_rdk_150"/>
          <w:id w:val="-1227681108"/>
          <w:showingPlcHdr/>
        </w:sdtPr>
        <w:sdtContent>
          <w:r w:rsidR="00D776F1">
            <w:t xml:space="preserve">     </w:t>
          </w:r>
        </w:sdtContent>
      </w:sdt>
      <w:r>
        <w:rPr>
          <w:rFonts w:ascii="Arial" w:eastAsia="Arial" w:hAnsi="Arial" w:cs="Arial"/>
        </w:rPr>
        <w:t>, la incorporación de la Inteligencia Artificial en la vida cotidiana</w:t>
      </w:r>
      <w:sdt>
        <w:sdtPr>
          <w:tag w:val="goog_rdk_151"/>
          <w:id w:val="-1871674000"/>
        </w:sdtPr>
        <w:sdtContent>
          <w:r>
            <w:rPr>
              <w:rFonts w:ascii="Arial" w:eastAsia="Arial" w:hAnsi="Arial" w:cs="Arial"/>
            </w:rPr>
            <w:t>, y el incremento de los problemas de salud mental en las juventudes</w:t>
          </w:r>
        </w:sdtContent>
      </w:sdt>
      <w:r>
        <w:rPr>
          <w:rFonts w:ascii="Arial" w:eastAsia="Arial" w:hAnsi="Arial" w:cs="Arial"/>
        </w:rPr>
        <w:t xml:space="preserve"> supone</w:t>
      </w:r>
      <w:sdt>
        <w:sdtPr>
          <w:tag w:val="goog_rdk_152"/>
          <w:id w:val="1857850993"/>
        </w:sdtPr>
        <w:sdtContent>
          <w:r>
            <w:rPr>
              <w:rFonts w:ascii="Arial" w:eastAsia="Arial" w:hAnsi="Arial" w:cs="Arial"/>
            </w:rPr>
            <w:t>n</w:t>
          </w:r>
        </w:sdtContent>
      </w:sdt>
      <w:r>
        <w:rPr>
          <w:rFonts w:ascii="Arial" w:eastAsia="Arial" w:hAnsi="Arial" w:cs="Arial"/>
        </w:rPr>
        <w:t xml:space="preserve"> un replanteamiento y adaptación de las labores educativas. </w:t>
      </w:r>
    </w:p>
    <w:p w14:paraId="1DB1BE36" w14:textId="6C656558" w:rsidR="00FE0657" w:rsidRDefault="00FE0657" w:rsidP="00FE0657">
      <w:pPr>
        <w:spacing w:before="280" w:after="280" w:line="240" w:lineRule="auto"/>
        <w:jc w:val="both"/>
        <w:rPr>
          <w:rFonts w:ascii="Times New Roman" w:eastAsia="Times New Roman" w:hAnsi="Times New Roman" w:cs="Times New Roman"/>
          <w:sz w:val="24"/>
          <w:szCs w:val="24"/>
        </w:rPr>
      </w:pPr>
      <w:r>
        <w:rPr>
          <w:rFonts w:ascii="Arial" w:eastAsia="Arial" w:hAnsi="Arial" w:cs="Arial"/>
        </w:rPr>
        <w:t> </w:t>
      </w:r>
    </w:p>
    <w:p w14:paraId="486911B2" w14:textId="4AA4E67D" w:rsidR="00FE0657" w:rsidRDefault="00FE0657" w:rsidP="00FE0657">
      <w:pPr>
        <w:pStyle w:val="Textocomentario"/>
      </w:pPr>
      <w:r>
        <w:rPr>
          <w:rFonts w:eastAsia="Arial" w:cs="Arial"/>
        </w:rPr>
        <w:t xml:space="preserve"> Estas situaciones han provocado que </w:t>
      </w:r>
      <w:sdt>
        <w:sdtPr>
          <w:tag w:val="goog_rdk_153"/>
          <w:id w:val="-537669518"/>
          <w:showingPlcHdr/>
        </w:sdtPr>
        <w:sdtContent>
          <w:r w:rsidR="00D776F1">
            <w:t xml:space="preserve">     </w:t>
          </w:r>
        </w:sdtContent>
      </w:sdt>
      <w:sdt>
        <w:sdtPr>
          <w:tag w:val="goog_rdk_154"/>
          <w:id w:val="238835902"/>
        </w:sdtPr>
        <w:sdtContent>
          <w:r>
            <w:rPr>
              <w:rFonts w:eastAsia="Arial" w:cs="Arial"/>
            </w:rPr>
            <w:t>la comunidad docente</w:t>
          </w:r>
        </w:sdtContent>
      </w:sdt>
      <w:r>
        <w:rPr>
          <w:rFonts w:eastAsia="Arial" w:cs="Arial"/>
        </w:rPr>
        <w:t xml:space="preserve"> se ubique</w:t>
      </w:r>
      <w:sdt>
        <w:sdtPr>
          <w:tag w:val="goog_rdk_155"/>
          <w:id w:val="-696541508"/>
          <w:showingPlcHdr/>
        </w:sdtPr>
        <w:sdtContent>
          <w:r w:rsidR="00D776F1">
            <w:t xml:space="preserve">     </w:t>
          </w:r>
        </w:sdtContent>
      </w:sdt>
      <w:r>
        <w:rPr>
          <w:rFonts w:eastAsia="Arial" w:cs="Arial"/>
        </w:rPr>
        <w:t xml:space="preserve"> entre los grupos profesionales con mayor riesgo de sufrir el </w:t>
      </w:r>
      <w:r>
        <w:rPr>
          <w:rFonts w:eastAsia="Arial" w:cs="Arial"/>
          <w:i/>
        </w:rPr>
        <w:t>Síndrome de Bornout</w:t>
      </w:r>
      <w:r>
        <w:rPr>
          <w:rFonts w:eastAsia="Arial" w:cs="Arial"/>
        </w:rPr>
        <w:t xml:space="preserve"> o desgaste profesional, el cual se caracteriza por la presencia de (Maslach y Jackson, 1981):</w:t>
      </w:r>
    </w:p>
  </w:comment>
  <w:comment w:id="73" w:author="Yadira J. Jiménez Taboada" w:date="2024-11-13T11:38:00Z" w:initials="YJJT">
    <w:p w14:paraId="2EB22BCB" w14:textId="320519AD" w:rsidR="00F36D63" w:rsidRDefault="00F36D63">
      <w:pPr>
        <w:pStyle w:val="Textocomentario"/>
      </w:pPr>
      <w:r>
        <w:rPr>
          <w:rStyle w:val="Refdecomentario"/>
        </w:rPr>
        <w:annotationRef/>
      </w:r>
      <w:r w:rsidRPr="00F36D63">
        <w:rPr>
          <w:highlight w:val="green"/>
        </w:rPr>
        <w:t>Se agrega “y maestras”</w:t>
      </w:r>
    </w:p>
  </w:comment>
  <w:comment w:id="74" w:author="Yadira J. Jiménez Taboada" w:date="2024-11-13T11:39:00Z" w:initials="YJJT">
    <w:p w14:paraId="547A2F6F" w14:textId="2A63240E" w:rsidR="00F36D63" w:rsidRDefault="00F36D63">
      <w:pPr>
        <w:pStyle w:val="Textocomentario"/>
      </w:pPr>
      <w:r>
        <w:rPr>
          <w:rStyle w:val="Refdecomentario"/>
        </w:rPr>
        <w:annotationRef/>
      </w:r>
      <w:r w:rsidRPr="00F36D63">
        <w:rPr>
          <w:highlight w:val="green"/>
        </w:rPr>
        <w:t>Se cambia por “estudiantes”</w:t>
      </w:r>
    </w:p>
  </w:comment>
  <w:comment w:id="76" w:author="Yadira J. Jiménez Taboada" w:date="2024-11-13T11:40:00Z" w:initials="YJJT">
    <w:p w14:paraId="34B3B895" w14:textId="332B196F" w:rsidR="00F36D63" w:rsidRDefault="00F36D63">
      <w:pPr>
        <w:pStyle w:val="Textocomentario"/>
      </w:pPr>
      <w:r>
        <w:rPr>
          <w:rStyle w:val="Refdecomentario"/>
        </w:rPr>
        <w:annotationRef/>
      </w:r>
      <w:r w:rsidRPr="00F36D63">
        <w:rPr>
          <w:highlight w:val="green"/>
        </w:rPr>
        <w:t>Se cambia por “</w:t>
      </w:r>
      <w:sdt>
        <w:sdtPr>
          <w:rPr>
            <w:highlight w:val="green"/>
          </w:rPr>
          <w:tag w:val="goog_rdk_159"/>
          <w:id w:val="-907691213"/>
          <w:showingPlcHdr/>
        </w:sdtPr>
        <w:sdtContent>
          <w:r w:rsidR="00D776F1">
            <w:rPr>
              <w:highlight w:val="green"/>
            </w:rPr>
            <w:t xml:space="preserve">     </w:t>
          </w:r>
        </w:sdtContent>
      </w:sdt>
      <w:sdt>
        <w:sdtPr>
          <w:rPr>
            <w:highlight w:val="green"/>
          </w:rPr>
          <w:tag w:val="goog_rdk_160"/>
          <w:id w:val="-254681886"/>
        </w:sdtPr>
        <w:sdtContent>
          <w:r w:rsidRPr="00F36D63">
            <w:rPr>
              <w:rFonts w:eastAsia="Arial" w:cs="Arial"/>
              <w:highlight w:val="green"/>
            </w:rPr>
            <w:t>el estudiantado</w:t>
          </w:r>
        </w:sdtContent>
      </w:sdt>
      <w:r w:rsidRPr="00F36D63">
        <w:rPr>
          <w:highlight w:val="green"/>
        </w:rPr>
        <w:t>”</w:t>
      </w:r>
    </w:p>
  </w:comment>
  <w:comment w:id="78" w:author="Yadira J. Jiménez Taboada" w:date="2024-11-13T11:41:00Z" w:initials="YJJT">
    <w:p w14:paraId="36A336A8" w14:textId="27326D62" w:rsidR="00F36D63" w:rsidRDefault="00F36D63">
      <w:pPr>
        <w:pStyle w:val="Textocomentario"/>
      </w:pPr>
      <w:r>
        <w:rPr>
          <w:rStyle w:val="Refdecomentario"/>
        </w:rPr>
        <w:annotationRef/>
      </w:r>
      <w:r w:rsidRPr="00F36D63">
        <w:rPr>
          <w:highlight w:val="green"/>
        </w:rPr>
        <w:t>Se cambia por “</w:t>
      </w:r>
      <w:r w:rsidRPr="00F36D63">
        <w:rPr>
          <w:rFonts w:eastAsia="Arial" w:cs="Arial"/>
          <w:highlight w:val="green"/>
        </w:rPr>
        <w:t>a</w:t>
      </w:r>
      <w:sdt>
        <w:sdtPr>
          <w:rPr>
            <w:highlight w:val="green"/>
          </w:rPr>
          <w:tag w:val="goog_rdk_162"/>
          <w:id w:val="-1433428943"/>
        </w:sdtPr>
        <w:sdtContent>
          <w:r w:rsidRPr="00F36D63">
            <w:rPr>
              <w:rFonts w:eastAsia="Arial" w:cs="Arial"/>
              <w:highlight w:val="green"/>
            </w:rPr>
            <w:t xml:space="preserve">l profesorado </w:t>
          </w:r>
        </w:sdtContent>
      </w:sdt>
      <w:r w:rsidRPr="00F36D63">
        <w:rPr>
          <w:highlight w:val="green"/>
        </w:rPr>
        <w:t>“</w:t>
      </w:r>
    </w:p>
  </w:comment>
  <w:comment w:id="80" w:author="Yadira J. Jiménez Taboada" w:date="2024-11-13T11:49:00Z" w:initials="YJJT">
    <w:p w14:paraId="546E9E92" w14:textId="492368A2" w:rsidR="00F36D63" w:rsidRDefault="00F36D63">
      <w:pPr>
        <w:pStyle w:val="Textocomentario"/>
      </w:pPr>
      <w:r>
        <w:rPr>
          <w:rStyle w:val="Refdecomentario"/>
        </w:rPr>
        <w:annotationRef/>
      </w:r>
      <w:r w:rsidRPr="000E4C7B">
        <w:rPr>
          <w:highlight w:val="green"/>
        </w:rPr>
        <w:t>Esto se sustituye por esto</w:t>
      </w:r>
      <w:r w:rsidR="000E4C7B" w:rsidRPr="000E4C7B">
        <w:rPr>
          <w:highlight w:val="green"/>
        </w:rPr>
        <w:t>:</w:t>
      </w:r>
    </w:p>
    <w:p w14:paraId="6E71DAFA" w14:textId="77777777" w:rsidR="000E4C7B" w:rsidRDefault="000E4C7B">
      <w:pPr>
        <w:pStyle w:val="Textocomentario"/>
      </w:pPr>
    </w:p>
    <w:p w14:paraId="32C62B12" w14:textId="31639532" w:rsidR="000E4C7B" w:rsidRDefault="000E4C7B" w:rsidP="000E4C7B">
      <w:pPr>
        <w:spacing w:before="280" w:after="280" w:line="240" w:lineRule="auto"/>
        <w:jc w:val="both"/>
        <w:rPr>
          <w:rFonts w:ascii="Arial" w:eastAsia="Arial" w:hAnsi="Arial" w:cs="Arial"/>
        </w:rPr>
      </w:pPr>
      <w:r>
        <w:rPr>
          <w:rFonts w:ascii="Arial" w:eastAsia="Arial" w:hAnsi="Arial" w:cs="Arial"/>
        </w:rPr>
        <w:t> El Modelo Educativo del Colegio sirve como marco de referencia y acción para organizar sus prácticas educativas.  Así, a partir tanto de los documentos de creación del Colegio, como de los trabajos que la comunidad académica ha desarrollado a lo largo del tiempo, es posible perfilar un modelo de docencia institucional en donde el profesor</w:t>
      </w:r>
      <w:sdt>
        <w:sdtPr>
          <w:tag w:val="goog_rdk_164"/>
          <w:id w:val="-812018441"/>
        </w:sdtPr>
        <w:sdtContent>
          <w:r>
            <w:rPr>
              <w:rFonts w:ascii="Arial" w:eastAsia="Arial" w:hAnsi="Arial" w:cs="Arial"/>
            </w:rPr>
            <w:t>ado</w:t>
          </w:r>
        </w:sdtContent>
      </w:sdt>
      <w:r>
        <w:rPr>
          <w:rFonts w:ascii="Arial" w:eastAsia="Arial" w:hAnsi="Arial" w:cs="Arial"/>
        </w:rPr>
        <w:t xml:space="preserve"> se caracteriza, entre otras cosas, por (García, 2016):   </w:t>
      </w:r>
    </w:p>
    <w:p w14:paraId="545F7209" w14:textId="77777777" w:rsidR="000E4C7B" w:rsidRDefault="000E4C7B" w:rsidP="000E4C7B">
      <w:pPr>
        <w:spacing w:before="280" w:after="280" w:line="240" w:lineRule="auto"/>
        <w:jc w:val="both"/>
        <w:rPr>
          <w:rFonts w:ascii="Times New Roman" w:eastAsia="Times New Roman" w:hAnsi="Times New Roman" w:cs="Times New Roman"/>
          <w:sz w:val="24"/>
          <w:szCs w:val="24"/>
        </w:rPr>
      </w:pPr>
    </w:p>
    <w:p w14:paraId="776F2ED2" w14:textId="177B90DE" w:rsidR="000E4C7B" w:rsidRDefault="000E4C7B" w:rsidP="000E4C7B">
      <w:pPr>
        <w:numPr>
          <w:ilvl w:val="0"/>
          <w:numId w:val="15"/>
        </w:numPr>
        <w:spacing w:before="280" w:after="280" w:line="240" w:lineRule="auto"/>
        <w:ind w:left="1080" w:firstLine="0"/>
        <w:jc w:val="both"/>
        <w:rPr>
          <w:rFonts w:ascii="Arial" w:eastAsia="Arial" w:hAnsi="Arial" w:cs="Arial"/>
        </w:rPr>
      </w:pPr>
      <w:r>
        <w:rPr>
          <w:rFonts w:ascii="Arial" w:eastAsia="Arial" w:hAnsi="Arial" w:cs="Arial"/>
        </w:rPr>
        <w:t>realizar la función de guía y orientador, considerando las características, necesidades e intereses de</w:t>
      </w:r>
      <w:sdt>
        <w:sdtPr>
          <w:tag w:val="goog_rdk_165"/>
          <w:id w:val="544808431"/>
          <w:showingPlcHdr/>
        </w:sdtPr>
        <w:sdtContent>
          <w:r w:rsidR="00D776F1">
            <w:t xml:space="preserve">     </w:t>
          </w:r>
        </w:sdtContent>
      </w:sdt>
      <w:sdt>
        <w:sdtPr>
          <w:tag w:val="goog_rdk_166"/>
          <w:id w:val="-1304225865"/>
        </w:sdtPr>
        <w:sdtContent>
          <w:r>
            <w:rPr>
              <w:rFonts w:ascii="Arial" w:eastAsia="Arial" w:hAnsi="Arial" w:cs="Arial"/>
            </w:rPr>
            <w:t>l alumnado</w:t>
          </w:r>
        </w:sdtContent>
      </w:sdt>
      <w:r>
        <w:rPr>
          <w:rFonts w:ascii="Arial" w:eastAsia="Arial" w:hAnsi="Arial" w:cs="Arial"/>
        </w:rPr>
        <w:t>;   </w:t>
      </w:r>
    </w:p>
    <w:p w14:paraId="7F6433F5" w14:textId="77777777" w:rsidR="000E4C7B" w:rsidRDefault="000E4C7B" w:rsidP="000E4C7B">
      <w:pPr>
        <w:numPr>
          <w:ilvl w:val="0"/>
          <w:numId w:val="16"/>
        </w:numPr>
        <w:spacing w:before="280" w:after="280" w:line="240" w:lineRule="auto"/>
        <w:ind w:left="1080" w:firstLine="0"/>
        <w:jc w:val="both"/>
        <w:rPr>
          <w:rFonts w:ascii="Arial" w:eastAsia="Arial" w:hAnsi="Arial" w:cs="Arial"/>
        </w:rPr>
      </w:pPr>
      <w:r>
        <w:rPr>
          <w:rFonts w:ascii="Arial" w:eastAsia="Arial" w:hAnsi="Arial" w:cs="Arial"/>
        </w:rPr>
        <w:t>fomentar la autonomía de l</w:t>
      </w:r>
      <w:sdt>
        <w:sdtPr>
          <w:tag w:val="goog_rdk_167"/>
          <w:id w:val="403497162"/>
        </w:sdtPr>
        <w:sdtContent>
          <w:r>
            <w:rPr>
              <w:rFonts w:ascii="Arial" w:eastAsia="Arial" w:hAnsi="Arial" w:cs="Arial"/>
            </w:rPr>
            <w:t>as y l</w:t>
          </w:r>
        </w:sdtContent>
      </w:sdt>
      <w:r>
        <w:rPr>
          <w:rFonts w:ascii="Arial" w:eastAsia="Arial" w:hAnsi="Arial" w:cs="Arial"/>
        </w:rPr>
        <w:t>os estudiantes y el desarrollo de habilidades que le</w:t>
      </w:r>
      <w:sdt>
        <w:sdtPr>
          <w:tag w:val="goog_rdk_168"/>
          <w:id w:val="277451413"/>
        </w:sdtPr>
        <w:sdtContent>
          <w:r>
            <w:rPr>
              <w:rFonts w:ascii="Arial" w:eastAsia="Arial" w:hAnsi="Arial" w:cs="Arial"/>
            </w:rPr>
            <w:t>s</w:t>
          </w:r>
        </w:sdtContent>
      </w:sdt>
      <w:r>
        <w:rPr>
          <w:rFonts w:ascii="Arial" w:eastAsia="Arial" w:hAnsi="Arial" w:cs="Arial"/>
        </w:rPr>
        <w:t xml:space="preserve"> permitan aprender por cuenta propia;   </w:t>
      </w:r>
    </w:p>
    <w:p w14:paraId="422A4001" w14:textId="6741E149" w:rsidR="000E4C7B" w:rsidRDefault="000E4C7B" w:rsidP="000E4C7B">
      <w:pPr>
        <w:numPr>
          <w:ilvl w:val="0"/>
          <w:numId w:val="17"/>
        </w:numPr>
        <w:spacing w:before="280" w:after="280" w:line="240" w:lineRule="auto"/>
        <w:ind w:left="1080" w:firstLine="0"/>
        <w:jc w:val="both"/>
        <w:rPr>
          <w:rFonts w:ascii="Arial" w:eastAsia="Arial" w:hAnsi="Arial" w:cs="Arial"/>
        </w:rPr>
      </w:pPr>
      <w:r>
        <w:rPr>
          <w:rFonts w:ascii="Arial" w:eastAsia="Arial" w:hAnsi="Arial" w:cs="Arial"/>
        </w:rPr>
        <w:t xml:space="preserve">establecer relaciones democráticas con </w:t>
      </w:r>
      <w:sdt>
        <w:sdtPr>
          <w:tag w:val="goog_rdk_169"/>
          <w:id w:val="-989554345"/>
          <w:showingPlcHdr/>
        </w:sdtPr>
        <w:sdtContent>
          <w:r w:rsidR="00D776F1">
            <w:t xml:space="preserve">     </w:t>
          </w:r>
        </w:sdtContent>
      </w:sdt>
      <w:sdt>
        <w:sdtPr>
          <w:tag w:val="goog_rdk_170"/>
          <w:id w:val="-105117707"/>
        </w:sdtPr>
        <w:sdtContent>
          <w:r>
            <w:rPr>
              <w:rFonts w:ascii="Arial" w:eastAsia="Arial" w:hAnsi="Arial" w:cs="Arial"/>
            </w:rPr>
            <w:t>el estudiantado</w:t>
          </w:r>
        </w:sdtContent>
      </w:sdt>
      <w:r>
        <w:rPr>
          <w:rFonts w:ascii="Arial" w:eastAsia="Arial" w:hAnsi="Arial" w:cs="Arial"/>
        </w:rPr>
        <w:t xml:space="preserve">, sin que ello implique que </w:t>
      </w:r>
      <w:sdt>
        <w:sdtPr>
          <w:tag w:val="goog_rdk_171"/>
          <w:id w:val="2067449257"/>
        </w:sdtPr>
        <w:sdtContent>
          <w:r>
            <w:rPr>
              <w:rFonts w:ascii="Arial" w:eastAsia="Arial" w:hAnsi="Arial" w:cs="Arial"/>
            </w:rPr>
            <w:t>las y los profesores</w:t>
          </w:r>
        </w:sdtContent>
      </w:sdt>
      <w:sdt>
        <w:sdtPr>
          <w:tag w:val="goog_rdk_172"/>
          <w:id w:val="1100226370"/>
          <w:showingPlcHdr/>
        </w:sdtPr>
        <w:sdtContent>
          <w:r w:rsidR="00D776F1">
            <w:t xml:space="preserve">     </w:t>
          </w:r>
        </w:sdtContent>
      </w:sdt>
      <w:r>
        <w:rPr>
          <w:rFonts w:ascii="Arial" w:eastAsia="Arial" w:hAnsi="Arial" w:cs="Arial"/>
        </w:rPr>
        <w:t xml:space="preserve"> pierda</w:t>
      </w:r>
      <w:sdt>
        <w:sdtPr>
          <w:tag w:val="goog_rdk_173"/>
          <w:id w:val="2060511525"/>
        </w:sdtPr>
        <w:sdtContent>
          <w:r>
            <w:rPr>
              <w:rFonts w:ascii="Arial" w:eastAsia="Arial" w:hAnsi="Arial" w:cs="Arial"/>
            </w:rPr>
            <w:t>n</w:t>
          </w:r>
        </w:sdtContent>
      </w:sdt>
      <w:r>
        <w:rPr>
          <w:rFonts w:ascii="Arial" w:eastAsia="Arial" w:hAnsi="Arial" w:cs="Arial"/>
        </w:rPr>
        <w:t xml:space="preserve"> su autoridad académica;   </w:t>
      </w:r>
    </w:p>
    <w:p w14:paraId="69E645E5" w14:textId="135D3A62" w:rsidR="000E4C7B" w:rsidRDefault="000E4C7B" w:rsidP="000E4C7B">
      <w:pPr>
        <w:numPr>
          <w:ilvl w:val="0"/>
          <w:numId w:val="18"/>
        </w:numPr>
        <w:spacing w:before="280" w:after="280" w:line="240" w:lineRule="auto"/>
        <w:ind w:left="1080" w:firstLine="0"/>
        <w:jc w:val="both"/>
        <w:rPr>
          <w:rFonts w:ascii="Arial" w:eastAsia="Arial" w:hAnsi="Arial" w:cs="Arial"/>
        </w:rPr>
      </w:pPr>
      <w:r>
        <w:rPr>
          <w:rFonts w:ascii="Arial" w:eastAsia="Arial" w:hAnsi="Arial" w:cs="Arial"/>
        </w:rPr>
        <w:t xml:space="preserve">promover en </w:t>
      </w:r>
      <w:sdt>
        <w:sdtPr>
          <w:tag w:val="goog_rdk_174"/>
          <w:id w:val="-1581511209"/>
        </w:sdtPr>
        <w:sdtContent>
          <w:r>
            <w:rPr>
              <w:rFonts w:ascii="Arial" w:eastAsia="Arial" w:hAnsi="Arial" w:cs="Arial"/>
            </w:rPr>
            <w:t>el</w:t>
          </w:r>
        </w:sdtContent>
      </w:sdt>
      <w:sdt>
        <w:sdtPr>
          <w:tag w:val="goog_rdk_175"/>
          <w:id w:val="1063139841"/>
          <w:showingPlcHdr/>
        </w:sdtPr>
        <w:sdtContent>
          <w:r w:rsidR="00D776F1">
            <w:t xml:space="preserve">     </w:t>
          </w:r>
        </w:sdtContent>
      </w:sdt>
      <w:r>
        <w:rPr>
          <w:rFonts w:ascii="Arial" w:eastAsia="Arial" w:hAnsi="Arial" w:cs="Arial"/>
        </w:rPr>
        <w:t xml:space="preserve"> estudiant</w:t>
      </w:r>
      <w:sdt>
        <w:sdtPr>
          <w:tag w:val="goog_rdk_176"/>
          <w:id w:val="-1662460209"/>
        </w:sdtPr>
        <w:sdtContent>
          <w:r>
            <w:rPr>
              <w:rFonts w:ascii="Arial" w:eastAsia="Arial" w:hAnsi="Arial" w:cs="Arial"/>
            </w:rPr>
            <w:t>ado</w:t>
          </w:r>
        </w:sdtContent>
      </w:sdt>
      <w:sdt>
        <w:sdtPr>
          <w:tag w:val="goog_rdk_177"/>
          <w:id w:val="500938490"/>
          <w:showingPlcHdr/>
        </w:sdtPr>
        <w:sdtContent>
          <w:r w:rsidR="00D776F1">
            <w:t xml:space="preserve">     </w:t>
          </w:r>
        </w:sdtContent>
      </w:sdt>
      <w:r>
        <w:rPr>
          <w:rFonts w:ascii="Arial" w:eastAsia="Arial" w:hAnsi="Arial" w:cs="Arial"/>
        </w:rPr>
        <w:t xml:space="preserve"> el desarrollo de aprendizajes esenciales, y no saturarlos de información;   </w:t>
      </w:r>
    </w:p>
    <w:p w14:paraId="421452BC" w14:textId="77777777" w:rsidR="000E4C7B" w:rsidRDefault="000E4C7B" w:rsidP="000E4C7B">
      <w:pPr>
        <w:numPr>
          <w:ilvl w:val="0"/>
          <w:numId w:val="19"/>
        </w:numPr>
        <w:spacing w:before="280" w:after="280" w:line="240" w:lineRule="auto"/>
        <w:ind w:left="1080" w:firstLine="0"/>
        <w:jc w:val="both"/>
        <w:rPr>
          <w:rFonts w:ascii="Arial" w:eastAsia="Arial" w:hAnsi="Arial" w:cs="Arial"/>
        </w:rPr>
      </w:pPr>
      <w:r>
        <w:rPr>
          <w:rFonts w:ascii="Arial" w:eastAsia="Arial" w:hAnsi="Arial" w:cs="Arial"/>
        </w:rPr>
        <w:t>atender el enfoque didáctico y disciplinario de la materia y el área de conocimientos respectiva, así como vincular los aprendizajes de su materia con los de otras asignaturas;   </w:t>
      </w:r>
    </w:p>
    <w:p w14:paraId="20B6C965" w14:textId="27AD3DC4" w:rsidR="000E4C7B" w:rsidRDefault="000E4C7B" w:rsidP="000E4C7B">
      <w:pPr>
        <w:numPr>
          <w:ilvl w:val="0"/>
          <w:numId w:val="20"/>
        </w:numPr>
        <w:spacing w:before="280" w:after="280" w:line="240" w:lineRule="auto"/>
        <w:ind w:left="1080" w:firstLine="0"/>
        <w:jc w:val="both"/>
        <w:rPr>
          <w:rFonts w:ascii="Arial" w:eastAsia="Arial" w:hAnsi="Arial" w:cs="Arial"/>
        </w:rPr>
      </w:pPr>
      <w:r>
        <w:rPr>
          <w:rFonts w:ascii="Arial" w:eastAsia="Arial" w:hAnsi="Arial" w:cs="Arial"/>
        </w:rPr>
        <w:t>retomar el programa de estudios como punto de partida para la planeación y desarrollo de sus clases.   </w:t>
      </w:r>
    </w:p>
    <w:p w14:paraId="3C274233" w14:textId="77777777" w:rsidR="000E4C7B" w:rsidRDefault="000E4C7B" w:rsidP="000E4C7B">
      <w:pPr>
        <w:numPr>
          <w:ilvl w:val="0"/>
          <w:numId w:val="20"/>
        </w:numPr>
        <w:spacing w:before="280" w:after="280" w:line="240" w:lineRule="auto"/>
        <w:ind w:left="1080" w:firstLine="0"/>
        <w:jc w:val="both"/>
        <w:rPr>
          <w:rFonts w:ascii="Arial" w:eastAsia="Arial" w:hAnsi="Arial" w:cs="Arial"/>
        </w:rPr>
      </w:pPr>
    </w:p>
    <w:p w14:paraId="225E4CE4" w14:textId="42258838" w:rsidR="000E4C7B" w:rsidRDefault="000E4C7B" w:rsidP="000E4C7B">
      <w:pPr>
        <w:pStyle w:val="Textocomentario"/>
      </w:pPr>
      <w:r>
        <w:rPr>
          <w:rFonts w:eastAsia="Arial" w:cs="Arial"/>
        </w:rPr>
        <w:t xml:space="preserve">Para lograr lo anterior se requiere que además del dominio disciplinario y didáctico de la asignatura a impartir, las y los docentes desarrollen vocación, amor y compromiso con su quehacer. Ser </w:t>
      </w:r>
      <w:sdt>
        <w:sdtPr>
          <w:tag w:val="goog_rdk_178"/>
          <w:id w:val="-329066333"/>
          <w:showingPlcHdr/>
        </w:sdtPr>
        <w:sdtContent>
          <w:r w:rsidR="00D776F1">
            <w:t xml:space="preserve">     </w:t>
          </w:r>
        </w:sdtContent>
      </w:sdt>
      <w:sdt>
        <w:sdtPr>
          <w:tag w:val="goog_rdk_179"/>
          <w:id w:val="1184404936"/>
        </w:sdtPr>
        <w:sdtContent>
          <w:r>
            <w:rPr>
              <w:rFonts w:eastAsia="Arial" w:cs="Arial"/>
            </w:rPr>
            <w:t xml:space="preserve">docente </w:t>
          </w:r>
        </w:sdtContent>
      </w:sdt>
      <w:r>
        <w:rPr>
          <w:rFonts w:eastAsia="Arial" w:cs="Arial"/>
        </w:rPr>
        <w:t xml:space="preserve">tiene su parte de formación profesional y su lado ético. Quien está al frente de un aula se exhibe, como </w:t>
      </w:r>
      <w:sdt>
        <w:sdtPr>
          <w:tag w:val="goog_rdk_180"/>
          <w:id w:val="-1982615904"/>
        </w:sdtPr>
        <w:sdtContent>
          <w:r>
            <w:rPr>
              <w:rFonts w:eastAsia="Arial" w:cs="Arial"/>
            </w:rPr>
            <w:t xml:space="preserve">una persona </w:t>
          </w:r>
        </w:sdtContent>
      </w:sdt>
      <w:r>
        <w:rPr>
          <w:rFonts w:eastAsia="Arial" w:cs="Arial"/>
        </w:rPr>
        <w:t>expert</w:t>
      </w:r>
      <w:sdt>
        <w:sdtPr>
          <w:tag w:val="goog_rdk_181"/>
          <w:id w:val="-1861502156"/>
        </w:sdtPr>
        <w:sdtContent>
          <w:r>
            <w:rPr>
              <w:rFonts w:eastAsia="Arial" w:cs="Arial"/>
            </w:rPr>
            <w:t>a</w:t>
          </w:r>
        </w:sdtContent>
      </w:sdt>
      <w:sdt>
        <w:sdtPr>
          <w:tag w:val="goog_rdk_182"/>
          <w:id w:val="752557164"/>
          <w:showingPlcHdr/>
        </w:sdtPr>
        <w:sdtContent>
          <w:r w:rsidR="00D776F1">
            <w:t xml:space="preserve">     </w:t>
          </w:r>
        </w:sdtContent>
      </w:sdt>
      <w:r>
        <w:rPr>
          <w:rFonts w:eastAsia="Arial" w:cs="Arial"/>
        </w:rPr>
        <w:t xml:space="preserve"> en uno o varios temas y como ser humano; es decir, </w:t>
      </w:r>
      <w:sdt>
        <w:sdtPr>
          <w:tag w:val="goog_rdk_183"/>
          <w:id w:val="-1773851025"/>
          <w:showingPlcHdr/>
        </w:sdtPr>
        <w:sdtContent>
          <w:r w:rsidR="00D776F1">
            <w:t xml:space="preserve">     </w:t>
          </w:r>
        </w:sdtContent>
      </w:sdt>
      <w:sdt>
        <w:sdtPr>
          <w:tag w:val="goog_rdk_184"/>
          <w:id w:val="-1289587790"/>
        </w:sdtPr>
        <w:sdtContent>
          <w:r>
            <w:rPr>
              <w:rFonts w:eastAsia="Arial" w:cs="Arial"/>
            </w:rPr>
            <w:t>el estudiantado</w:t>
          </w:r>
        </w:sdtContent>
      </w:sdt>
      <w:r>
        <w:rPr>
          <w:rFonts w:eastAsia="Arial" w:cs="Arial"/>
        </w:rPr>
        <w:t xml:space="preserve"> se percata</w:t>
      </w:r>
      <w:sdt>
        <w:sdtPr>
          <w:tag w:val="goog_rdk_185"/>
          <w:id w:val="-521943968"/>
          <w:showingPlcHdr/>
        </w:sdtPr>
        <w:sdtContent>
          <w:r w:rsidR="00D776F1">
            <w:t xml:space="preserve">     </w:t>
          </w:r>
        </w:sdtContent>
      </w:sdt>
      <w:r>
        <w:rPr>
          <w:rFonts w:eastAsia="Arial" w:cs="Arial"/>
        </w:rPr>
        <w:t xml:space="preserve"> de la sapiencia del profesor</w:t>
      </w:r>
      <w:sdt>
        <w:sdtPr>
          <w:tag w:val="goog_rdk_186"/>
          <w:id w:val="-164400168"/>
        </w:sdtPr>
        <w:sdtContent>
          <w:r>
            <w:rPr>
              <w:rFonts w:eastAsia="Arial" w:cs="Arial"/>
            </w:rPr>
            <w:t>ado</w:t>
          </w:r>
        </w:sdtContent>
      </w:sdt>
      <w:r>
        <w:rPr>
          <w:rFonts w:eastAsia="Arial" w:cs="Arial"/>
        </w:rPr>
        <w:t xml:space="preserve"> y también observa</w:t>
      </w:r>
      <w:sdt>
        <w:sdtPr>
          <w:tag w:val="goog_rdk_187"/>
          <w:id w:val="1943714880"/>
          <w:showingPlcHdr/>
        </w:sdtPr>
        <w:sdtContent>
          <w:r w:rsidR="00D776F1">
            <w:t xml:space="preserve">     </w:t>
          </w:r>
        </w:sdtContent>
      </w:sdt>
      <w:r>
        <w:rPr>
          <w:rFonts w:eastAsia="Arial" w:cs="Arial"/>
        </w:rPr>
        <w:t xml:space="preserve"> su manera de conducirse en la vida.</w:t>
      </w:r>
    </w:p>
  </w:comment>
  <w:comment w:id="82" w:author="Yadira J. Jiménez Taboada" w:date="2024-11-13T11:53:00Z" w:initials="YJJT">
    <w:p w14:paraId="27BBCAD7" w14:textId="440FAE6A" w:rsidR="000E4C7B" w:rsidRDefault="000E4C7B">
      <w:pPr>
        <w:pStyle w:val="Textocomentario"/>
      </w:pPr>
      <w:r>
        <w:rPr>
          <w:rStyle w:val="Refdecomentario"/>
        </w:rPr>
        <w:annotationRef/>
      </w:r>
      <w:r w:rsidRPr="000E4C7B">
        <w:rPr>
          <w:highlight w:val="green"/>
        </w:rPr>
        <w:t>Se agrega “o maestra”</w:t>
      </w:r>
    </w:p>
  </w:comment>
  <w:comment w:id="83" w:author="Yadira J. Jiménez Taboada" w:date="2024-11-13T11:54:00Z" w:initials="YJJT">
    <w:p w14:paraId="3DA665CC" w14:textId="77777777" w:rsidR="000E4C7B" w:rsidRDefault="000E4C7B">
      <w:pPr>
        <w:pStyle w:val="Textocomentario"/>
        <w:rPr>
          <w:highlight w:val="green"/>
        </w:rPr>
      </w:pPr>
      <w:r w:rsidRPr="000E4C7B">
        <w:rPr>
          <w:rStyle w:val="Refdecomentario"/>
          <w:highlight w:val="green"/>
        </w:rPr>
        <w:annotationRef/>
      </w:r>
      <w:r w:rsidRPr="000E4C7B">
        <w:rPr>
          <w:highlight w:val="green"/>
        </w:rPr>
        <w:t>Se agr</w:t>
      </w:r>
      <w:r>
        <w:rPr>
          <w:highlight w:val="green"/>
        </w:rPr>
        <w:t>e</w:t>
      </w:r>
    </w:p>
    <w:p w14:paraId="5022FC98" w14:textId="6D75074F" w:rsidR="000E4C7B" w:rsidRDefault="000E4C7B">
      <w:pPr>
        <w:pStyle w:val="Textocomentario"/>
      </w:pPr>
      <w:r w:rsidRPr="000E4C7B">
        <w:rPr>
          <w:highlight w:val="green"/>
        </w:rPr>
        <w:t>ga “las y”</w:t>
      </w:r>
    </w:p>
  </w:comment>
  <w:comment w:id="86" w:author="Yadira J. Jiménez Taboada" w:date="2024-11-13T12:00:00Z" w:initials="YJJT">
    <w:p w14:paraId="3BDF48DF" w14:textId="156B0575" w:rsidR="00B21A3E" w:rsidRDefault="00B21A3E">
      <w:pPr>
        <w:pStyle w:val="Textocomentario"/>
      </w:pPr>
      <w:r>
        <w:rPr>
          <w:rStyle w:val="Refdecomentario"/>
        </w:rPr>
        <w:annotationRef/>
      </w:r>
      <w:r w:rsidRPr="00B21A3E">
        <w:rPr>
          <w:highlight w:val="green"/>
        </w:rPr>
        <w:t>Se cambia por “</w:t>
      </w:r>
      <w:r w:rsidRPr="00B21A3E">
        <w:rPr>
          <w:rFonts w:eastAsia="Arial" w:cs="Arial"/>
          <w:i/>
          <w:highlight w:val="green"/>
        </w:rPr>
        <w:t>el profesor</w:t>
      </w:r>
      <w:sdt>
        <w:sdtPr>
          <w:rPr>
            <w:highlight w:val="green"/>
          </w:rPr>
          <w:tag w:val="goog_rdk_190"/>
          <w:id w:val="-1090381609"/>
        </w:sdtPr>
        <w:sdtContent>
          <w:r w:rsidRPr="00B21A3E">
            <w:rPr>
              <w:rFonts w:eastAsia="Arial" w:cs="Arial"/>
              <w:i/>
              <w:highlight w:val="green"/>
            </w:rPr>
            <w:t>ado</w:t>
          </w:r>
        </w:sdtContent>
      </w:sdt>
      <w:r w:rsidRPr="00B21A3E">
        <w:rPr>
          <w:highlight w:val="green"/>
        </w:rPr>
        <w:t>”</w:t>
      </w:r>
    </w:p>
  </w:comment>
  <w:comment w:id="87" w:author="Yadira J. Jiménez Taboada" w:date="2024-11-13T12:00:00Z" w:initials="YJJT">
    <w:p w14:paraId="30F69A09" w14:textId="34E79C5E" w:rsidR="00B21A3E" w:rsidRDefault="00B21A3E">
      <w:pPr>
        <w:pStyle w:val="Textocomentario"/>
      </w:pPr>
      <w:r>
        <w:rPr>
          <w:rStyle w:val="Refdecomentario"/>
        </w:rPr>
        <w:annotationRef/>
      </w:r>
      <w:r w:rsidRPr="00B21A3E">
        <w:rPr>
          <w:highlight w:val="green"/>
        </w:rPr>
        <w:t>Se cambia por “</w:t>
      </w:r>
      <w:r w:rsidRPr="00B21A3E">
        <w:rPr>
          <w:rFonts w:eastAsia="Arial" w:cs="Arial"/>
          <w:i/>
          <w:highlight w:val="green"/>
        </w:rPr>
        <w:t>a</w:t>
      </w:r>
      <w:sdt>
        <w:sdtPr>
          <w:rPr>
            <w:highlight w:val="green"/>
          </w:rPr>
          <w:tag w:val="goog_rdk_191"/>
          <w:id w:val="1223016022"/>
        </w:sdtPr>
        <w:sdtContent>
          <w:r w:rsidRPr="00B21A3E">
            <w:rPr>
              <w:rFonts w:eastAsia="Arial" w:cs="Arial"/>
              <w:i/>
              <w:highlight w:val="green"/>
            </w:rPr>
            <w:t>l alumnado</w:t>
          </w:r>
        </w:sdtContent>
      </w:sdt>
      <w:sdt>
        <w:sdtPr>
          <w:rPr>
            <w:highlight w:val="green"/>
          </w:rPr>
          <w:tag w:val="goog_rdk_192"/>
          <w:id w:val="1465770830"/>
          <w:showingPlcHdr/>
        </w:sdtPr>
        <w:sdtContent>
          <w:r w:rsidR="00D776F1">
            <w:rPr>
              <w:highlight w:val="green"/>
            </w:rPr>
            <w:t xml:space="preserve">     </w:t>
          </w:r>
        </w:sdtContent>
      </w:sdt>
      <w:r w:rsidRPr="00B21A3E">
        <w:rPr>
          <w:rFonts w:eastAsia="Arial" w:cs="Arial"/>
          <w:i/>
          <w:highlight w:val="green"/>
        </w:rPr>
        <w:t>.”</w:t>
      </w:r>
    </w:p>
  </w:comment>
  <w:comment w:id="89" w:author="Yadira J. Jiménez Taboada" w:date="2024-11-13T12:05:00Z" w:initials="YJJT">
    <w:p w14:paraId="2B766715" w14:textId="34669BB0" w:rsidR="00B21A3E" w:rsidRDefault="00B21A3E">
      <w:pPr>
        <w:pStyle w:val="Textocomentario"/>
      </w:pPr>
      <w:r>
        <w:rPr>
          <w:rStyle w:val="Refdecomentario"/>
        </w:rPr>
        <w:annotationRef/>
      </w:r>
      <w:r w:rsidRPr="00B21A3E">
        <w:rPr>
          <w:highlight w:val="green"/>
        </w:rPr>
        <w:t>Se cambia por “</w:t>
      </w:r>
      <w:sdt>
        <w:sdtPr>
          <w:rPr>
            <w:highlight w:val="green"/>
          </w:rPr>
          <w:tag w:val="goog_rdk_193"/>
          <w:id w:val="-1808154890"/>
          <w:showingPlcHdr/>
        </w:sdtPr>
        <w:sdtContent>
          <w:r w:rsidR="00D776F1">
            <w:rPr>
              <w:highlight w:val="green"/>
            </w:rPr>
            <w:t xml:space="preserve">     </w:t>
          </w:r>
        </w:sdtContent>
      </w:sdt>
      <w:sdt>
        <w:sdtPr>
          <w:rPr>
            <w:highlight w:val="green"/>
          </w:rPr>
          <w:tag w:val="goog_rdk_194"/>
          <w:id w:val="1247848048"/>
        </w:sdtPr>
        <w:sdtContent>
          <w:r w:rsidRPr="00B21A3E">
            <w:rPr>
              <w:rFonts w:eastAsia="Arial" w:cs="Arial"/>
              <w:highlight w:val="green"/>
            </w:rPr>
            <w:t>profesorado “</w:t>
          </w:r>
        </w:sdtContent>
      </w:sdt>
    </w:p>
  </w:comment>
  <w:comment w:id="91" w:author="Yadira J. Jiménez Taboada" w:date="2024-11-13T12:08:00Z" w:initials="YJJT">
    <w:p w14:paraId="6F23C2B6" w14:textId="77777777" w:rsidR="00B21A3E" w:rsidRDefault="00B21A3E">
      <w:pPr>
        <w:pStyle w:val="Textocomentario"/>
      </w:pPr>
      <w:r>
        <w:rPr>
          <w:rStyle w:val="Refdecomentario"/>
        </w:rPr>
        <w:annotationRef/>
      </w:r>
      <w:r w:rsidRPr="00B21A3E">
        <w:rPr>
          <w:highlight w:val="green"/>
        </w:rPr>
        <w:t>Se sustituyen por lo siguiente:</w:t>
      </w:r>
    </w:p>
    <w:p w14:paraId="58A2D006" w14:textId="77777777" w:rsidR="00B21A3E" w:rsidRDefault="00B21A3E">
      <w:pPr>
        <w:pStyle w:val="Textocomentario"/>
      </w:pPr>
    </w:p>
    <w:p w14:paraId="791352A3" w14:textId="553827F4" w:rsidR="00B21A3E" w:rsidRDefault="00B21A3E" w:rsidP="00B21A3E">
      <w:pPr>
        <w:numPr>
          <w:ilvl w:val="0"/>
          <w:numId w:val="21"/>
        </w:numPr>
        <w:shd w:val="clear" w:color="auto" w:fill="FFFFFF"/>
        <w:spacing w:after="0" w:line="240" w:lineRule="auto"/>
        <w:ind w:left="855" w:firstLine="0"/>
        <w:jc w:val="both"/>
        <w:rPr>
          <w:rFonts w:ascii="Arial" w:eastAsia="Arial" w:hAnsi="Arial" w:cs="Arial"/>
        </w:rPr>
      </w:pPr>
      <w:r>
        <w:rPr>
          <w:rFonts w:ascii="Arial" w:eastAsia="Arial" w:hAnsi="Arial" w:cs="Arial"/>
          <w:b/>
          <w:color w:val="000000"/>
        </w:rPr>
        <w:t>Estatuto del Personal Académico</w:t>
      </w:r>
      <w:r>
        <w:rPr>
          <w:rFonts w:ascii="Arial" w:eastAsia="Arial" w:hAnsi="Arial" w:cs="Arial"/>
          <w:color w:val="000000"/>
        </w:rPr>
        <w:t>. Indica la forma en que se organiza y reglamenta la situación del personal académico en la UNAM (técnicos</w:t>
      </w:r>
      <w:sdt>
        <w:sdtPr>
          <w:tag w:val="goog_rdk_198"/>
          <w:id w:val="1690641772"/>
        </w:sdtPr>
        <w:sdtContent>
          <w:r>
            <w:rPr>
              <w:rFonts w:ascii="Arial" w:eastAsia="Arial" w:hAnsi="Arial" w:cs="Arial"/>
              <w:color w:val="000000"/>
            </w:rPr>
            <w:t xml:space="preserve"> y técnicas</w:t>
          </w:r>
        </w:sdtContent>
      </w:sdt>
      <w:r>
        <w:rPr>
          <w:rFonts w:ascii="Arial" w:eastAsia="Arial" w:hAnsi="Arial" w:cs="Arial"/>
          <w:color w:val="000000"/>
        </w:rPr>
        <w:t xml:space="preserve"> académic</w:t>
      </w:r>
      <w:sdt>
        <w:sdtPr>
          <w:tag w:val="goog_rdk_199"/>
          <w:id w:val="-290989166"/>
        </w:sdtPr>
        <w:sdtContent>
          <w:r>
            <w:rPr>
              <w:rFonts w:ascii="Arial" w:eastAsia="Arial" w:hAnsi="Arial" w:cs="Arial"/>
              <w:color w:val="000000"/>
            </w:rPr>
            <w:t>as</w:t>
          </w:r>
        </w:sdtContent>
      </w:sdt>
      <w:sdt>
        <w:sdtPr>
          <w:tag w:val="goog_rdk_200"/>
          <w:id w:val="-658688111"/>
          <w:showingPlcHdr/>
        </w:sdtPr>
        <w:sdtContent>
          <w:r w:rsidR="00D776F1">
            <w:t xml:space="preserve">     </w:t>
          </w:r>
        </w:sdtContent>
      </w:sdt>
      <w:r>
        <w:rPr>
          <w:rFonts w:ascii="Arial" w:eastAsia="Arial" w:hAnsi="Arial" w:cs="Arial"/>
          <w:color w:val="000000"/>
        </w:rPr>
        <w:t>, profesor</w:t>
      </w:r>
      <w:sdt>
        <w:sdtPr>
          <w:tag w:val="goog_rdk_201"/>
          <w:id w:val="-54016965"/>
        </w:sdtPr>
        <w:sdtContent>
          <w:r>
            <w:rPr>
              <w:rFonts w:ascii="Arial" w:eastAsia="Arial" w:hAnsi="Arial" w:cs="Arial"/>
              <w:color w:val="000000"/>
            </w:rPr>
            <w:t>ado</w:t>
          </w:r>
        </w:sdtContent>
      </w:sdt>
      <w:sdt>
        <w:sdtPr>
          <w:tag w:val="goog_rdk_202"/>
          <w:id w:val="1770037788"/>
          <w:showingPlcHdr/>
        </w:sdtPr>
        <w:sdtContent>
          <w:r w:rsidR="00D776F1">
            <w:t xml:space="preserve">     </w:t>
          </w:r>
        </w:sdtContent>
      </w:sdt>
      <w:r>
        <w:rPr>
          <w:rFonts w:ascii="Arial" w:eastAsia="Arial" w:hAnsi="Arial" w:cs="Arial"/>
          <w:color w:val="000000"/>
        </w:rPr>
        <w:t xml:space="preserve"> e investigadores). </w:t>
      </w:r>
    </w:p>
    <w:p w14:paraId="75563CF5" w14:textId="77777777" w:rsidR="00B21A3E" w:rsidRDefault="00B21A3E" w:rsidP="00B21A3E">
      <w:pPr>
        <w:numPr>
          <w:ilvl w:val="0"/>
          <w:numId w:val="21"/>
        </w:numPr>
        <w:shd w:val="clear" w:color="auto" w:fill="FFFFFF"/>
        <w:spacing w:after="0" w:line="240" w:lineRule="auto"/>
        <w:ind w:left="855" w:firstLine="0"/>
        <w:jc w:val="both"/>
        <w:rPr>
          <w:rFonts w:ascii="Arial" w:eastAsia="Arial" w:hAnsi="Arial" w:cs="Arial"/>
        </w:rPr>
      </w:pPr>
      <w:r>
        <w:rPr>
          <w:rFonts w:ascii="Arial" w:eastAsia="Arial" w:hAnsi="Arial" w:cs="Arial"/>
          <w:b/>
          <w:color w:val="000000"/>
        </w:rPr>
        <w:t>Marco Institucional de Docencia</w:t>
      </w:r>
      <w:r>
        <w:rPr>
          <w:rFonts w:ascii="Arial" w:eastAsia="Arial" w:hAnsi="Arial" w:cs="Arial"/>
          <w:color w:val="000000"/>
        </w:rPr>
        <w:t>. Establece los principios generales de la docencia en la UNAM y los lineamientos generales acerca de los planes y programas de estudio. </w:t>
      </w:r>
    </w:p>
    <w:p w14:paraId="086D8C0D" w14:textId="5C451E9A" w:rsidR="00B21A3E" w:rsidRDefault="00B21A3E" w:rsidP="00B21A3E">
      <w:pPr>
        <w:numPr>
          <w:ilvl w:val="0"/>
          <w:numId w:val="21"/>
        </w:numPr>
        <w:shd w:val="clear" w:color="auto" w:fill="FFFFFF"/>
        <w:spacing w:after="0" w:line="240" w:lineRule="auto"/>
        <w:ind w:left="855" w:firstLine="0"/>
        <w:jc w:val="both"/>
        <w:rPr>
          <w:rFonts w:ascii="Arial" w:eastAsia="Arial" w:hAnsi="Arial" w:cs="Arial"/>
        </w:rPr>
      </w:pPr>
      <w:r>
        <w:rPr>
          <w:rFonts w:ascii="Arial" w:eastAsia="Arial" w:hAnsi="Arial" w:cs="Arial"/>
          <w:b/>
          <w:color w:val="000000"/>
        </w:rPr>
        <w:t>Código de ética de la UNAM</w:t>
      </w:r>
      <w:r>
        <w:rPr>
          <w:rFonts w:ascii="Arial" w:eastAsia="Arial" w:hAnsi="Arial" w:cs="Arial"/>
          <w:color w:val="000000"/>
        </w:rPr>
        <w:t>. Documento publicado en julio de 2015 por el Consejo Universitario, el cual tiene como propósito regular la conducta de t</w:t>
      </w:r>
      <w:sdt>
        <w:sdtPr>
          <w:tag w:val="goog_rdk_203"/>
          <w:id w:val="1744068801"/>
        </w:sdtPr>
        <w:sdtContent>
          <w:r>
            <w:rPr>
              <w:rFonts w:ascii="Arial" w:eastAsia="Arial" w:hAnsi="Arial" w:cs="Arial"/>
              <w:color w:val="000000"/>
            </w:rPr>
            <w:t>oda la comunidad universitaria</w:t>
          </w:r>
        </w:sdtContent>
      </w:sdt>
      <w:sdt>
        <w:sdtPr>
          <w:tag w:val="goog_rdk_204"/>
          <w:id w:val="468562348"/>
          <w:showingPlcHdr/>
        </w:sdtPr>
        <w:sdtContent>
          <w:r w:rsidR="00D776F1">
            <w:t xml:space="preserve">     </w:t>
          </w:r>
        </w:sdtContent>
      </w:sdt>
      <w:r>
        <w:rPr>
          <w:rFonts w:ascii="Arial" w:eastAsia="Arial" w:hAnsi="Arial" w:cs="Arial"/>
          <w:color w:val="000000"/>
        </w:rPr>
        <w:t xml:space="preserve"> (estudiant</w:t>
      </w:r>
      <w:sdt>
        <w:sdtPr>
          <w:tag w:val="goog_rdk_205"/>
          <w:id w:val="1896543269"/>
        </w:sdtPr>
        <w:sdtContent>
          <w:r>
            <w:rPr>
              <w:rFonts w:ascii="Arial" w:eastAsia="Arial" w:hAnsi="Arial" w:cs="Arial"/>
              <w:color w:val="000000"/>
            </w:rPr>
            <w:t>ado</w:t>
          </w:r>
        </w:sdtContent>
      </w:sdt>
      <w:sdt>
        <w:sdtPr>
          <w:tag w:val="goog_rdk_206"/>
          <w:id w:val="-1899420451"/>
          <w:showingPlcHdr/>
        </w:sdtPr>
        <w:sdtContent>
          <w:r w:rsidR="00D776F1">
            <w:t xml:space="preserve">     </w:t>
          </w:r>
        </w:sdtContent>
      </w:sdt>
      <w:r>
        <w:rPr>
          <w:rFonts w:ascii="Arial" w:eastAsia="Arial" w:hAnsi="Arial" w:cs="Arial"/>
          <w:color w:val="000000"/>
        </w:rPr>
        <w:t>, profesor</w:t>
      </w:r>
      <w:sdt>
        <w:sdtPr>
          <w:tag w:val="goog_rdk_207"/>
          <w:id w:val="-1855176446"/>
        </w:sdtPr>
        <w:sdtContent>
          <w:r>
            <w:rPr>
              <w:rFonts w:ascii="Arial" w:eastAsia="Arial" w:hAnsi="Arial" w:cs="Arial"/>
              <w:color w:val="000000"/>
            </w:rPr>
            <w:t>ado</w:t>
          </w:r>
        </w:sdtContent>
      </w:sdt>
      <w:sdt>
        <w:sdtPr>
          <w:tag w:val="goog_rdk_208"/>
          <w:id w:val="723950341"/>
          <w:showingPlcHdr/>
        </w:sdtPr>
        <w:sdtContent>
          <w:r w:rsidR="00D776F1">
            <w:t xml:space="preserve">     </w:t>
          </w:r>
        </w:sdtContent>
      </w:sdt>
      <w:r>
        <w:rPr>
          <w:rFonts w:ascii="Arial" w:eastAsia="Arial" w:hAnsi="Arial" w:cs="Arial"/>
          <w:color w:val="000000"/>
        </w:rPr>
        <w:t>, trabajadores</w:t>
      </w:r>
      <w:sdt>
        <w:sdtPr>
          <w:tag w:val="goog_rdk_209"/>
          <w:id w:val="1565829103"/>
        </w:sdtPr>
        <w:sdtContent>
          <w:r>
            <w:rPr>
              <w:rFonts w:ascii="Arial" w:eastAsia="Arial" w:hAnsi="Arial" w:cs="Arial"/>
              <w:color w:val="000000"/>
            </w:rPr>
            <w:t xml:space="preserve"> y trabajadoras</w:t>
          </w:r>
        </w:sdtContent>
      </w:sdt>
      <w:r>
        <w:rPr>
          <w:rFonts w:ascii="Arial" w:eastAsia="Arial" w:hAnsi="Arial" w:cs="Arial"/>
          <w:color w:val="000000"/>
        </w:rPr>
        <w:t>). Está conformado por doce principios en los cuales se expresan los valores que deben orientar los fines de la Universidad (docencia, investigación y difusión de la cultura). </w:t>
      </w:r>
    </w:p>
    <w:p w14:paraId="6888AE18" w14:textId="49F1B468" w:rsidR="00B21A3E" w:rsidRDefault="00B21A3E">
      <w:pPr>
        <w:pStyle w:val="Textocomentario"/>
      </w:pPr>
    </w:p>
  </w:comment>
  <w:comment w:id="93" w:author="Yadira J. Jiménez Taboada" w:date="2024-11-13T12:10:00Z" w:initials="YJJT">
    <w:p w14:paraId="6D8238C7" w14:textId="075DE159" w:rsidR="002E5ED9" w:rsidRDefault="002E5ED9">
      <w:pPr>
        <w:pStyle w:val="Textocomentario"/>
      </w:pPr>
      <w:r>
        <w:rPr>
          <w:rStyle w:val="Refdecomentario"/>
        </w:rPr>
        <w:annotationRef/>
      </w:r>
      <w:r w:rsidRPr="002E5ED9">
        <w:rPr>
          <w:highlight w:val="green"/>
        </w:rPr>
        <w:t>Este punto se agrega por favor</w:t>
      </w:r>
    </w:p>
  </w:comment>
  <w:comment w:id="98" w:author="Yadira J. Jiménez Taboada" w:date="2024-11-13T12:12:00Z" w:initials="YJJT">
    <w:p w14:paraId="62B3D355" w14:textId="4472B703" w:rsidR="00D776F1" w:rsidRDefault="00D776F1">
      <w:pPr>
        <w:pStyle w:val="Textocomentario"/>
      </w:pPr>
      <w:r>
        <w:rPr>
          <w:rStyle w:val="Refdecomentario"/>
        </w:rPr>
        <w:annotationRef/>
      </w:r>
      <w:r w:rsidRPr="00D776F1">
        <w:rPr>
          <w:highlight w:val="green"/>
        </w:rPr>
        <w:t>Se agrega esta coma</w:t>
      </w:r>
    </w:p>
  </w:comment>
  <w:comment w:id="102" w:author="Yadira J. Jiménez Taboada" w:date="2024-11-13T14:19:00Z" w:initials="YJJT">
    <w:p w14:paraId="45430115" w14:textId="0DDEF201" w:rsidR="00B63A4C" w:rsidRDefault="00B63A4C">
      <w:pPr>
        <w:pStyle w:val="Textocomentario"/>
      </w:pPr>
      <w:r w:rsidRPr="00B63A4C">
        <w:rPr>
          <w:rStyle w:val="Refdecomentario"/>
          <w:highlight w:val="green"/>
        </w:rPr>
        <w:annotationRef/>
      </w:r>
      <w:r w:rsidRPr="00B63A4C">
        <w:rPr>
          <w:highlight w:val="green"/>
        </w:rPr>
        <w:t xml:space="preserve">Se agrega </w:t>
      </w:r>
      <w:r w:rsidRPr="00981212">
        <w:rPr>
          <w:highlight w:val="green"/>
        </w:rPr>
        <w:t>este punto</w:t>
      </w:r>
      <w:r w:rsidR="00981212" w:rsidRPr="00981212">
        <w:rPr>
          <w:highlight w:val="green"/>
        </w:rPr>
        <w:t xml:space="preserve"> y se adjunta documento</w:t>
      </w:r>
    </w:p>
  </w:comment>
  <w:comment w:id="101" w:author="Yadira J. Jiménez Taboada" w:date="2024-11-13T14:23:00Z" w:initials="YJJT">
    <w:p w14:paraId="20CC48E5" w14:textId="316794CA" w:rsidR="00B63A4C" w:rsidRDefault="00B63A4C">
      <w:pPr>
        <w:pStyle w:val="Textocomentario"/>
      </w:pPr>
      <w:r>
        <w:rPr>
          <w:rStyle w:val="Refdecomentario"/>
        </w:rPr>
        <w:annotationRef/>
      </w:r>
      <w:r w:rsidRPr="00B63A4C">
        <w:rPr>
          <w:highlight w:val="green"/>
        </w:rPr>
        <w:t>El archivo está en la carpeta y se llama cartillaLGTBTIQ</w:t>
      </w:r>
    </w:p>
  </w:comment>
  <w:comment w:id="126" w:author="Yadira J. Jiménez Taboada" w:date="2024-11-14T13:40:00Z" w:initials="YJJT">
    <w:p w14:paraId="6B842371" w14:textId="5204411B" w:rsidR="000C7033" w:rsidRDefault="000C7033">
      <w:pPr>
        <w:pStyle w:val="Textocomentario"/>
      </w:pPr>
      <w:r>
        <w:rPr>
          <w:rStyle w:val="Refdecomentario"/>
        </w:rPr>
        <w:annotationRef/>
      </w:r>
      <w:r w:rsidRPr="0038012B">
        <w:rPr>
          <w:highlight w:val="green"/>
        </w:rPr>
        <w:t>Este formato se editó, hay</w:t>
      </w:r>
      <w:r w:rsidR="0038012B" w:rsidRPr="0038012B">
        <w:rPr>
          <w:highlight w:val="green"/>
        </w:rPr>
        <w:t xml:space="preserve"> que cambiarlo por el documento de la carpeta que se llama Actividad2_FORMATO-2025</w:t>
      </w:r>
    </w:p>
  </w:comment>
  <w:comment w:id="127" w:author="Yadira J. Jiménez Taboada" w:date="2024-11-14T14:36:00Z" w:initials="YJJT">
    <w:p w14:paraId="29115CC4" w14:textId="75659F56" w:rsidR="004942CB" w:rsidRDefault="004942CB">
      <w:pPr>
        <w:pStyle w:val="Textocomentario"/>
      </w:pPr>
      <w:r>
        <w:rPr>
          <w:rStyle w:val="Refdecomentario"/>
        </w:rPr>
        <w:annotationRef/>
      </w:r>
      <w:r w:rsidRPr="004E0345">
        <w:rPr>
          <w:highlight w:val="green"/>
        </w:rPr>
        <w:t>A este documento también se le hicieron ajustes, hay que poner el que está en la carpeta y se llama “Actividad</w:t>
      </w:r>
      <w:r>
        <w:rPr>
          <w:highlight w:val="green"/>
        </w:rPr>
        <w:t>2</w:t>
      </w:r>
      <w:r w:rsidRPr="004E0345">
        <w:rPr>
          <w:highlight w:val="green"/>
        </w:rPr>
        <w:t>_criterios_evaluación…”</w:t>
      </w:r>
    </w:p>
  </w:comment>
  <w:comment w:id="128" w:author="JUDITH ADRIANA DIAZ RIVERA" w:date="2024-11-11T12:02:00Z" w:initials="">
    <w:p w14:paraId="00000137" w14:textId="77777777" w:rsidR="00405129" w:rsidRDefault="006A1FF1">
      <w:pPr>
        <w:widowControl w:val="0"/>
        <w:pBdr>
          <w:top w:val="nil"/>
          <w:left w:val="nil"/>
          <w:bottom w:val="nil"/>
          <w:right w:val="nil"/>
          <w:between w:val="nil"/>
        </w:pBdr>
        <w:spacing w:after="0" w:line="240" w:lineRule="auto"/>
        <w:rPr>
          <w:rFonts w:ascii="Arial" w:eastAsia="Arial" w:hAnsi="Arial" w:cs="Arial"/>
          <w:color w:val="000000"/>
        </w:rPr>
      </w:pPr>
      <w:r w:rsidRPr="0026447F">
        <w:rPr>
          <w:rFonts w:ascii="Arial" w:eastAsia="Arial" w:hAnsi="Arial" w:cs="Arial"/>
          <w:color w:val="000000"/>
          <w:highlight w:val="green"/>
        </w:rPr>
        <w:t>Esta actividad que actualmente es un FORO se convertirá en una actividad de ENTREGA.</w:t>
      </w:r>
    </w:p>
  </w:comment>
  <w:comment w:id="129" w:author="Yadira J. Jiménez Taboada" w:date="2024-11-13T14:59:00Z" w:initials="YJJT">
    <w:p w14:paraId="45AF8FB1" w14:textId="0F4447E6" w:rsidR="0026447F" w:rsidRDefault="0026447F">
      <w:pPr>
        <w:pStyle w:val="Textocomentario"/>
      </w:pPr>
      <w:r>
        <w:rPr>
          <w:rStyle w:val="Refdecomentario"/>
        </w:rPr>
        <w:annotationRef/>
      </w:r>
      <w:r w:rsidRPr="0026447F">
        <w:rPr>
          <w:highlight w:val="green"/>
        </w:rPr>
        <w:t>La versión en amarillo, es lo que se quita y queda como se indica abajo.</w:t>
      </w:r>
    </w:p>
  </w:comment>
  <w:comment w:id="134" w:author="JUDITH ADRIANA DIAZ RIVERA" w:date="2024-10-18T14:36:00Z" w:initials="">
    <w:p w14:paraId="00000138" w14:textId="77777777" w:rsidR="00405129" w:rsidRDefault="006A1FF1">
      <w:pPr>
        <w:widowControl w:val="0"/>
        <w:pBdr>
          <w:top w:val="nil"/>
          <w:left w:val="nil"/>
          <w:bottom w:val="nil"/>
          <w:right w:val="nil"/>
          <w:between w:val="nil"/>
        </w:pBdr>
        <w:spacing w:after="0" w:line="240" w:lineRule="auto"/>
        <w:rPr>
          <w:rFonts w:ascii="Arial" w:eastAsia="Arial" w:hAnsi="Arial" w:cs="Arial"/>
          <w:color w:val="000000"/>
        </w:rPr>
      </w:pPr>
      <w:r w:rsidRPr="000E0FDD">
        <w:rPr>
          <w:rFonts w:ascii="Arial" w:eastAsia="Arial" w:hAnsi="Arial" w:cs="Arial"/>
          <w:color w:val="000000"/>
          <w:highlight w:val="green"/>
        </w:rPr>
        <w:t>Hipervínculo a</w:t>
      </w:r>
      <w:r>
        <w:rPr>
          <w:rFonts w:ascii="Arial" w:eastAsia="Arial" w:hAnsi="Arial" w:cs="Arial"/>
          <w:color w:val="000000"/>
        </w:rPr>
        <w:t>: https://iisue.unam.mx/nosotros/historias-y-huellas-en-mi-andar-docente/?fbclid=IwY2xjawF_pTRleHRuA2FlbQIxMAABHe3NZuk2-XcZ2mQUNdN7JcWLCrg32bknSjoXLE1mt5dluX9N3i-0OKSd0g_aem_pOg5E9x9Li6_ndCXRIhLaw</w:t>
      </w:r>
    </w:p>
  </w:comment>
  <w:comment w:id="142" w:author="JUDITH ADRIANA DIAZ RIVERA" w:date="2024-11-11T14:09:00Z" w:initials="">
    <w:p w14:paraId="00000133" w14:textId="77777777" w:rsidR="00405129" w:rsidRDefault="006A1FF1">
      <w:pPr>
        <w:widowControl w:val="0"/>
        <w:pBdr>
          <w:top w:val="nil"/>
          <w:left w:val="nil"/>
          <w:bottom w:val="nil"/>
          <w:right w:val="nil"/>
          <w:between w:val="nil"/>
        </w:pBdr>
        <w:spacing w:after="0" w:line="240" w:lineRule="auto"/>
        <w:rPr>
          <w:rFonts w:ascii="Arial" w:eastAsia="Arial" w:hAnsi="Arial" w:cs="Arial"/>
          <w:color w:val="000000"/>
        </w:rPr>
      </w:pPr>
      <w:r w:rsidRPr="000E0FDD">
        <w:rPr>
          <w:rFonts w:ascii="Arial" w:eastAsia="Arial" w:hAnsi="Arial" w:cs="Arial"/>
          <w:color w:val="000000"/>
          <w:highlight w:val="green"/>
        </w:rPr>
        <w:t>Hipervínculo:</w:t>
      </w:r>
      <w:r>
        <w:rPr>
          <w:rFonts w:ascii="Arial" w:eastAsia="Arial" w:hAnsi="Arial" w:cs="Arial"/>
          <w:color w:val="000000"/>
        </w:rPr>
        <w:t xml:space="preserve"> https://www.youtube.com/watch?v=4Kil6gspE9w</w:t>
      </w:r>
    </w:p>
  </w:comment>
  <w:comment w:id="130" w:author="Yadira J. Jiménez Taboada" w:date="2024-11-13T15:00:00Z" w:initials="YJJT">
    <w:p w14:paraId="3081A938" w14:textId="3424CF7C" w:rsidR="0026447F" w:rsidRDefault="0026447F">
      <w:pPr>
        <w:pStyle w:val="Textocomentario"/>
      </w:pPr>
      <w:r>
        <w:rPr>
          <w:rStyle w:val="Refdecomentario"/>
        </w:rPr>
        <w:annotationRef/>
      </w:r>
      <w:r w:rsidRPr="0026447F">
        <w:rPr>
          <w:highlight w:val="green"/>
        </w:rPr>
        <w:t>Queda así la actividad 3</w:t>
      </w:r>
    </w:p>
  </w:comment>
  <w:comment w:id="155" w:author="Yadira J. Jiménez Taboada" w:date="2024-11-14T14:36:00Z" w:initials="YJJT">
    <w:p w14:paraId="1F38EA9F" w14:textId="3B121E0D" w:rsidR="004942CB" w:rsidRDefault="004942CB">
      <w:pPr>
        <w:pStyle w:val="Textocomentario"/>
      </w:pPr>
      <w:r>
        <w:rPr>
          <w:rStyle w:val="Refdecomentario"/>
        </w:rPr>
        <w:annotationRef/>
      </w:r>
      <w:r w:rsidRPr="004E0345">
        <w:rPr>
          <w:highlight w:val="green"/>
        </w:rPr>
        <w:t>A este documento también se le hicieron ajustes, hay que poner el que está en la carpeta y se llama “Actividad</w:t>
      </w:r>
      <w:r>
        <w:rPr>
          <w:highlight w:val="green"/>
        </w:rPr>
        <w:t>3</w:t>
      </w:r>
      <w:r w:rsidRPr="004E0345">
        <w:rPr>
          <w:highlight w:val="green"/>
        </w:rPr>
        <w:t>_criterios_evaluación…”</w:t>
      </w:r>
    </w:p>
  </w:comment>
  <w:comment w:id="161" w:author="Yadira J. Jiménez Taboada" w:date="2024-11-13T15:55:00Z" w:initials="YJJT">
    <w:p w14:paraId="149B41EB" w14:textId="1E0D26AD" w:rsidR="0015587A" w:rsidRDefault="0015587A">
      <w:pPr>
        <w:pStyle w:val="Textocomentario"/>
      </w:pPr>
      <w:r>
        <w:rPr>
          <w:rStyle w:val="Refdecomentario"/>
        </w:rPr>
        <w:annotationRef/>
      </w:r>
      <w:r w:rsidRPr="0015587A">
        <w:rPr>
          <w:highlight w:val="green"/>
        </w:rPr>
        <w:t>Al dar clic el documento se abre en la misma pestaña, por favor hacer que abra en una pestaña nueva</w:t>
      </w:r>
    </w:p>
  </w:comment>
  <w:comment w:id="165" w:author="JUDITH ADRIANA DIAZ RIVERA" w:date="2024-10-18T14:27:00Z" w:initials="">
    <w:p w14:paraId="0000012D" w14:textId="77777777" w:rsidR="00405129" w:rsidRDefault="006A1FF1">
      <w:pPr>
        <w:widowControl w:val="0"/>
        <w:pBdr>
          <w:top w:val="nil"/>
          <w:left w:val="nil"/>
          <w:bottom w:val="nil"/>
          <w:right w:val="nil"/>
          <w:between w:val="nil"/>
        </w:pBdr>
        <w:spacing w:after="0" w:line="240" w:lineRule="auto"/>
        <w:rPr>
          <w:rFonts w:ascii="Arial" w:eastAsia="Arial" w:hAnsi="Arial" w:cs="Arial"/>
          <w:color w:val="000000"/>
        </w:rPr>
      </w:pPr>
      <w:r w:rsidRPr="0015587A">
        <w:rPr>
          <w:rFonts w:ascii="Arial" w:eastAsia="Arial" w:hAnsi="Arial" w:cs="Arial"/>
          <w:color w:val="000000"/>
          <w:highlight w:val="green"/>
        </w:rPr>
        <w:t>La liga actual no funciona. Sustituir por esta: https://coordinaciongenero.unam.mx/2018/12/documento-fortalecimineto-politica-institucional-genero-unam/</w:t>
      </w:r>
    </w:p>
  </w:comment>
  <w:comment w:id="167" w:author="JUDITH ADRIANA DIAZ RIVERA" w:date="2024-11-11T12:05:00Z" w:initials="">
    <w:p w14:paraId="00000130" w14:textId="77777777" w:rsidR="00405129" w:rsidRDefault="006A1FF1">
      <w:pPr>
        <w:widowControl w:val="0"/>
        <w:pBdr>
          <w:top w:val="nil"/>
          <w:left w:val="nil"/>
          <w:bottom w:val="nil"/>
          <w:right w:val="nil"/>
          <w:between w:val="nil"/>
        </w:pBdr>
        <w:spacing w:after="0" w:line="240" w:lineRule="auto"/>
        <w:rPr>
          <w:rFonts w:ascii="Arial" w:eastAsia="Arial" w:hAnsi="Arial" w:cs="Arial"/>
          <w:color w:val="000000"/>
        </w:rPr>
      </w:pPr>
      <w:r w:rsidRPr="0015587A">
        <w:rPr>
          <w:rFonts w:ascii="Arial" w:eastAsia="Arial" w:hAnsi="Arial" w:cs="Arial"/>
          <w:color w:val="000000"/>
          <w:highlight w:val="green"/>
        </w:rPr>
        <w:t>Agregar esta referencia</w:t>
      </w:r>
    </w:p>
  </w:comment>
  <w:comment w:id="174" w:author="Yadira J. Jiménez Taboada" w:date="2024-11-13T16:05:00Z" w:initials="YJJT">
    <w:p w14:paraId="56441CF0" w14:textId="0983B2B3" w:rsidR="009C2F16" w:rsidRDefault="009C2F16">
      <w:pPr>
        <w:pStyle w:val="Textocomentario"/>
      </w:pPr>
      <w:r>
        <w:rPr>
          <w:rStyle w:val="Refdecomentario"/>
        </w:rPr>
        <w:annotationRef/>
      </w:r>
      <w:r w:rsidRPr="009C2F16">
        <w:rPr>
          <w:highlight w:val="green"/>
        </w:rPr>
        <w:t>Agregar esta referencia porfa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A7FB86" w15:done="0"/>
  <w15:commentEx w15:paraId="4B63BC70" w15:done="0"/>
  <w15:commentEx w15:paraId="49461605" w15:done="0"/>
  <w15:commentEx w15:paraId="762BDA93" w15:done="0"/>
  <w15:commentEx w15:paraId="234719F2" w15:done="0"/>
  <w15:commentEx w15:paraId="121DDBFA" w15:done="0"/>
  <w15:commentEx w15:paraId="40DBB5BD" w15:done="0"/>
  <w15:commentEx w15:paraId="75ADD3EC" w15:done="0"/>
  <w15:commentEx w15:paraId="3FEB0137" w15:done="0"/>
  <w15:commentEx w15:paraId="391785E7" w15:done="0"/>
  <w15:commentEx w15:paraId="43B7B4E7" w15:done="0"/>
  <w15:commentEx w15:paraId="28BD783F" w15:done="0"/>
  <w15:commentEx w15:paraId="60848BA3" w15:done="0"/>
  <w15:commentEx w15:paraId="4C57B0F8" w15:done="0"/>
  <w15:commentEx w15:paraId="4B557EB0" w15:done="0"/>
  <w15:commentEx w15:paraId="7B3FF218" w15:done="0"/>
  <w15:commentEx w15:paraId="0947466D" w15:done="0"/>
  <w15:commentEx w15:paraId="552433C3" w15:done="0"/>
  <w15:commentEx w15:paraId="200C0AB1" w15:done="0"/>
  <w15:commentEx w15:paraId="7C176CA6" w15:done="0"/>
  <w15:commentEx w15:paraId="5D44F160" w15:done="0"/>
  <w15:commentEx w15:paraId="274378D6" w15:done="0"/>
  <w15:commentEx w15:paraId="4B4222CB" w15:done="0"/>
  <w15:commentEx w15:paraId="4F40E8BF" w15:done="0"/>
  <w15:commentEx w15:paraId="0C0D348A" w15:done="0"/>
  <w15:commentEx w15:paraId="325DB097" w15:done="0"/>
  <w15:commentEx w15:paraId="17D72EED" w15:done="0"/>
  <w15:commentEx w15:paraId="738DC82C" w15:done="0"/>
  <w15:commentEx w15:paraId="693BBA2D" w15:done="0"/>
  <w15:commentEx w15:paraId="03BC2703" w15:done="0"/>
  <w15:commentEx w15:paraId="643158AF" w15:paraIdParent="03BC2703" w15:done="0"/>
  <w15:commentEx w15:paraId="1DF25166" w15:done="0"/>
  <w15:commentEx w15:paraId="2536CA66" w15:done="0"/>
  <w15:commentEx w15:paraId="486911B2" w15:done="0"/>
  <w15:commentEx w15:paraId="2EB22BCB" w15:done="0"/>
  <w15:commentEx w15:paraId="547A2F6F" w15:done="0"/>
  <w15:commentEx w15:paraId="34B3B895" w15:done="0"/>
  <w15:commentEx w15:paraId="36A336A8" w15:done="0"/>
  <w15:commentEx w15:paraId="225E4CE4" w15:done="0"/>
  <w15:commentEx w15:paraId="27BBCAD7" w15:done="0"/>
  <w15:commentEx w15:paraId="5022FC98" w15:done="0"/>
  <w15:commentEx w15:paraId="3BDF48DF" w15:done="0"/>
  <w15:commentEx w15:paraId="30F69A09" w15:done="0"/>
  <w15:commentEx w15:paraId="2B766715" w15:done="0"/>
  <w15:commentEx w15:paraId="6888AE18" w15:done="0"/>
  <w15:commentEx w15:paraId="6D8238C7" w15:done="0"/>
  <w15:commentEx w15:paraId="62B3D355" w15:done="0"/>
  <w15:commentEx w15:paraId="45430115" w15:done="0"/>
  <w15:commentEx w15:paraId="20CC48E5" w15:paraIdParent="45430115" w15:done="0"/>
  <w15:commentEx w15:paraId="6B842371" w15:done="0"/>
  <w15:commentEx w15:paraId="29115CC4" w15:done="0"/>
  <w15:commentEx w15:paraId="00000137" w15:done="0"/>
  <w15:commentEx w15:paraId="45AF8FB1" w15:done="0"/>
  <w15:commentEx w15:paraId="00000138" w15:done="0"/>
  <w15:commentEx w15:paraId="00000133" w15:done="0"/>
  <w15:commentEx w15:paraId="3081A938" w15:done="0"/>
  <w15:commentEx w15:paraId="1F38EA9F" w15:done="0"/>
  <w15:commentEx w15:paraId="149B41EB" w15:done="0"/>
  <w15:commentEx w15:paraId="0000012D" w15:done="0"/>
  <w15:commentEx w15:paraId="00000130" w15:done="0"/>
  <w15:commentEx w15:paraId="56441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E0A453" w16cex:dateUtc="2024-11-14T22:31:00Z"/>
  <w16cex:commentExtensible w16cex:durableId="2AE0A799" w16cex:dateUtc="2024-11-14T22:45:00Z"/>
  <w16cex:commentExtensible w16cex:durableId="2ADDC1A8" w16cex:dateUtc="2024-11-12T17:59:00Z"/>
  <w16cex:commentExtensible w16cex:durableId="2ADDC1D1" w16cex:dateUtc="2024-11-12T18:00:00Z"/>
  <w16cex:commentExtensible w16cex:durableId="2ADDC2AA" w16cex:dateUtc="2024-11-12T18:03:00Z"/>
  <w16cex:commentExtensible w16cex:durableId="2ADDC3AD" w16cex:dateUtc="2024-11-12T18:08:00Z"/>
  <w16cex:commentExtensible w16cex:durableId="2ADDC024" w16cex:dateUtc="2024-11-12T17:53:00Z"/>
  <w16cex:commentExtensible w16cex:durableId="2ADDC485" w16cex:dateUtc="2024-11-12T18:11:00Z"/>
  <w16cex:commentExtensible w16cex:durableId="2ADDC4C4" w16cex:dateUtc="2024-11-12T18:12:00Z"/>
  <w16cex:commentExtensible w16cex:durableId="2ADDC50C" w16cex:dateUtc="2024-11-12T18:14:00Z"/>
  <w16cex:commentExtensible w16cex:durableId="2ADDC7BF" w16cex:dateUtc="2024-11-12T18:25:00Z"/>
  <w16cex:commentExtensible w16cex:durableId="2ADDCBF4" w16cex:dateUtc="2024-11-12T18:43:00Z"/>
  <w16cex:commentExtensible w16cex:durableId="2ADDCC25" w16cex:dateUtc="2024-11-12T18:44:00Z"/>
  <w16cex:commentExtensible w16cex:durableId="2ADDCC97" w16cex:dateUtc="2024-11-12T18:46:00Z"/>
  <w16cex:commentExtensible w16cex:durableId="2ADDCD40" w16cex:dateUtc="2024-11-12T18:49:00Z"/>
  <w16cex:commentExtensible w16cex:durableId="2ADDCD73" w16cex:dateUtc="2024-11-12T18:49:00Z"/>
  <w16cex:commentExtensible w16cex:durableId="2ADDCDEF" w16cex:dateUtc="2024-11-12T18:51:00Z"/>
  <w16cex:commentExtensible w16cex:durableId="2ADDCE7D" w16cex:dateUtc="2024-11-12T18:54:00Z"/>
  <w16cex:commentExtensible w16cex:durableId="2ADDCFF2" w16cex:dateUtc="2024-11-12T19:00:00Z"/>
  <w16cex:commentExtensible w16cex:durableId="2ADDD119" w16cex:dateUtc="2024-11-12T19:05:00Z"/>
  <w16cex:commentExtensible w16cex:durableId="2ADDDAEC" w16cex:dateUtc="2024-11-12T19:47:00Z"/>
  <w16cex:commentExtensible w16cex:durableId="2ADDDB2D" w16cex:dateUtc="2024-11-12T19:48:00Z"/>
  <w16cex:commentExtensible w16cex:durableId="2ADDED0F" w16cex:dateUtc="2024-11-12T21:04:00Z"/>
  <w16cex:commentExtensible w16cex:durableId="2ADDE81E" w16cex:dateUtc="2024-11-12T20:43:00Z"/>
  <w16cex:commentExtensible w16cex:durableId="2ADDE870" w16cex:dateUtc="2024-11-12T20:45:00Z"/>
  <w16cex:commentExtensible w16cex:durableId="2ADDEB14" w16cex:dateUtc="2024-11-12T20:56:00Z"/>
  <w16cex:commentExtensible w16cex:durableId="2ADDEB6C" w16cex:dateUtc="2024-11-12T20:57:00Z"/>
  <w16cex:commentExtensible w16cex:durableId="2ADDED80" w16cex:dateUtc="2024-11-12T21:06:00Z"/>
  <w16cex:commentExtensible w16cex:durableId="2ADDEE1A" w16cex:dateUtc="2024-11-12T21:09:00Z"/>
  <w16cex:commentExtensible w16cex:durableId="2ADDF1AA" w16cex:dateUtc="2024-11-12T21:24:00Z"/>
  <w16cex:commentExtensible w16cex:durableId="2ADDF09C" w16cex:dateUtc="2024-11-12T21:19:00Z"/>
  <w16cex:commentExtensible w16cex:durableId="2AE0888A" w16cex:dateUtc="2024-11-14T20:32:00Z"/>
  <w16cex:commentExtensible w16cex:durableId="2ADF07C4" w16cex:dateUtc="2024-11-13T17:11:00Z"/>
  <w16cex:commentExtensible w16cex:durableId="2ADF0E50" w16cex:dateUtc="2024-11-13T17:38:00Z"/>
  <w16cex:commentExtensible w16cex:durableId="2ADF0E89" w16cex:dateUtc="2024-11-13T17:39:00Z"/>
  <w16cex:commentExtensible w16cex:durableId="2ADF0EB5" w16cex:dateUtc="2024-11-13T17:40:00Z"/>
  <w16cex:commentExtensible w16cex:durableId="2ADF0EED" w16cex:dateUtc="2024-11-13T17:41:00Z"/>
  <w16cex:commentExtensible w16cex:durableId="2ADF10B7" w16cex:dateUtc="2024-11-13T17:49:00Z"/>
  <w16cex:commentExtensible w16cex:durableId="2ADF11A9" w16cex:dateUtc="2024-11-13T17:53:00Z"/>
  <w16cex:commentExtensible w16cex:durableId="2ADF11DB" w16cex:dateUtc="2024-11-13T17:54:00Z"/>
  <w16cex:commentExtensible w16cex:durableId="2ADF134F" w16cex:dateUtc="2024-11-13T18:00:00Z"/>
  <w16cex:commentExtensible w16cex:durableId="2ADF1377" w16cex:dateUtc="2024-11-13T18:00:00Z"/>
  <w16cex:commentExtensible w16cex:durableId="2ADF1479" w16cex:dateUtc="2024-11-13T18:05:00Z"/>
  <w16cex:commentExtensible w16cex:durableId="2ADF154B" w16cex:dateUtc="2024-11-13T18:08:00Z"/>
  <w16cex:commentExtensible w16cex:durableId="2ADF1598" w16cex:dateUtc="2024-11-13T18:10:00Z"/>
  <w16cex:commentExtensible w16cex:durableId="2ADF1624" w16cex:dateUtc="2024-11-13T18:12:00Z"/>
  <w16cex:commentExtensible w16cex:durableId="2ADF3402" w16cex:dateUtc="2024-11-13T20:19:00Z"/>
  <w16cex:commentExtensible w16cex:durableId="2ADF34C7" w16cex:dateUtc="2024-11-13T20:23:00Z"/>
  <w16cex:commentExtensible w16cex:durableId="2AE07C75" w16cex:dateUtc="2024-11-14T19:40:00Z"/>
  <w16cex:commentExtensible w16cex:durableId="2AE08968" w16cex:dateUtc="2024-11-14T20:36:00Z"/>
  <w16cex:commentExtensible w16cex:durableId="2ADF3D63" w16cex:dateUtc="2024-11-13T20:59:00Z"/>
  <w16cex:commentExtensible w16cex:durableId="2ADF3D9B" w16cex:dateUtc="2024-11-13T21:00:00Z"/>
  <w16cex:commentExtensible w16cex:durableId="2AE08976" w16cex:dateUtc="2024-11-14T20:36:00Z"/>
  <w16cex:commentExtensible w16cex:durableId="2ADF4A6A" w16cex:dateUtc="2024-11-13T21:55:00Z"/>
  <w16cex:commentExtensible w16cex:durableId="2ADF4CD7" w16cex:dateUtc="2024-11-13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A7FB86" w16cid:durableId="2AE0A453"/>
  <w16cid:commentId w16cid:paraId="4B63BC70" w16cid:durableId="2AE0A799"/>
  <w16cid:commentId w16cid:paraId="49461605" w16cid:durableId="2ADDC1A8"/>
  <w16cid:commentId w16cid:paraId="762BDA93" w16cid:durableId="2ADDC1D1"/>
  <w16cid:commentId w16cid:paraId="234719F2" w16cid:durableId="2ADDC2AA"/>
  <w16cid:commentId w16cid:paraId="121DDBFA" w16cid:durableId="2ADDC3AD"/>
  <w16cid:commentId w16cid:paraId="40DBB5BD" w16cid:durableId="2ADDC024"/>
  <w16cid:commentId w16cid:paraId="75ADD3EC" w16cid:durableId="2ADDC485"/>
  <w16cid:commentId w16cid:paraId="3FEB0137" w16cid:durableId="2ADDC4C4"/>
  <w16cid:commentId w16cid:paraId="391785E7" w16cid:durableId="2ADDC50C"/>
  <w16cid:commentId w16cid:paraId="43B7B4E7" w16cid:durableId="2ADDC7BF"/>
  <w16cid:commentId w16cid:paraId="28BD783F" w16cid:durableId="2ADDCBF4"/>
  <w16cid:commentId w16cid:paraId="60848BA3" w16cid:durableId="2ADDCC25"/>
  <w16cid:commentId w16cid:paraId="4C57B0F8" w16cid:durableId="2ADDCC97"/>
  <w16cid:commentId w16cid:paraId="4B557EB0" w16cid:durableId="2ADDCD40"/>
  <w16cid:commentId w16cid:paraId="7B3FF218" w16cid:durableId="2ADDCD73"/>
  <w16cid:commentId w16cid:paraId="0947466D" w16cid:durableId="2ADDCDEF"/>
  <w16cid:commentId w16cid:paraId="552433C3" w16cid:durableId="2ADDCE7D"/>
  <w16cid:commentId w16cid:paraId="200C0AB1" w16cid:durableId="2ADDCFF2"/>
  <w16cid:commentId w16cid:paraId="7C176CA6" w16cid:durableId="2ADDD119"/>
  <w16cid:commentId w16cid:paraId="5D44F160" w16cid:durableId="2ADDDAEC"/>
  <w16cid:commentId w16cid:paraId="274378D6" w16cid:durableId="2ADDDB2D"/>
  <w16cid:commentId w16cid:paraId="4B4222CB" w16cid:durableId="2ADDED0F"/>
  <w16cid:commentId w16cid:paraId="4F40E8BF" w16cid:durableId="2ADDE81E"/>
  <w16cid:commentId w16cid:paraId="0C0D348A" w16cid:durableId="2ADDE870"/>
  <w16cid:commentId w16cid:paraId="325DB097" w16cid:durableId="2ADDEB14"/>
  <w16cid:commentId w16cid:paraId="17D72EED" w16cid:durableId="2ADDEB6C"/>
  <w16cid:commentId w16cid:paraId="738DC82C" w16cid:durableId="2ADDED80"/>
  <w16cid:commentId w16cid:paraId="693BBA2D" w16cid:durableId="2ADDEE1A"/>
  <w16cid:commentId w16cid:paraId="03BC2703" w16cid:durableId="2ADDB732"/>
  <w16cid:commentId w16cid:paraId="643158AF" w16cid:durableId="2ADDF1AA"/>
  <w16cid:commentId w16cid:paraId="1DF25166" w16cid:durableId="2ADDF09C"/>
  <w16cid:commentId w16cid:paraId="2536CA66" w16cid:durableId="2AE0888A"/>
  <w16cid:commentId w16cid:paraId="486911B2" w16cid:durableId="2ADF07C4"/>
  <w16cid:commentId w16cid:paraId="2EB22BCB" w16cid:durableId="2ADF0E50"/>
  <w16cid:commentId w16cid:paraId="547A2F6F" w16cid:durableId="2ADF0E89"/>
  <w16cid:commentId w16cid:paraId="34B3B895" w16cid:durableId="2ADF0EB5"/>
  <w16cid:commentId w16cid:paraId="36A336A8" w16cid:durableId="2ADF0EED"/>
  <w16cid:commentId w16cid:paraId="225E4CE4" w16cid:durableId="2ADF10B7"/>
  <w16cid:commentId w16cid:paraId="27BBCAD7" w16cid:durableId="2ADF11A9"/>
  <w16cid:commentId w16cid:paraId="5022FC98" w16cid:durableId="2ADF11DB"/>
  <w16cid:commentId w16cid:paraId="3BDF48DF" w16cid:durableId="2ADF134F"/>
  <w16cid:commentId w16cid:paraId="30F69A09" w16cid:durableId="2ADF1377"/>
  <w16cid:commentId w16cid:paraId="2B766715" w16cid:durableId="2ADF1479"/>
  <w16cid:commentId w16cid:paraId="6888AE18" w16cid:durableId="2ADF154B"/>
  <w16cid:commentId w16cid:paraId="6D8238C7" w16cid:durableId="2ADF1598"/>
  <w16cid:commentId w16cid:paraId="62B3D355" w16cid:durableId="2ADF1624"/>
  <w16cid:commentId w16cid:paraId="45430115" w16cid:durableId="2ADF3402"/>
  <w16cid:commentId w16cid:paraId="20CC48E5" w16cid:durableId="2ADF34C7"/>
  <w16cid:commentId w16cid:paraId="6B842371" w16cid:durableId="2AE07C75"/>
  <w16cid:commentId w16cid:paraId="29115CC4" w16cid:durableId="2AE08968"/>
  <w16cid:commentId w16cid:paraId="00000137" w16cid:durableId="2ADDB731"/>
  <w16cid:commentId w16cid:paraId="45AF8FB1" w16cid:durableId="2ADF3D63"/>
  <w16cid:commentId w16cid:paraId="00000138" w16cid:durableId="2ADDB730"/>
  <w16cid:commentId w16cid:paraId="00000133" w16cid:durableId="2ADDB72F"/>
  <w16cid:commentId w16cid:paraId="3081A938" w16cid:durableId="2ADF3D9B"/>
  <w16cid:commentId w16cid:paraId="1F38EA9F" w16cid:durableId="2AE08976"/>
  <w16cid:commentId w16cid:paraId="149B41EB" w16cid:durableId="2ADF4A6A"/>
  <w16cid:commentId w16cid:paraId="0000012D" w16cid:durableId="2ADDB72B"/>
  <w16cid:commentId w16cid:paraId="00000130" w16cid:durableId="2ADDB72A"/>
  <w16cid:commentId w16cid:paraId="56441CF0" w16cid:durableId="2ADF4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7304"/>
    <w:multiLevelType w:val="multilevel"/>
    <w:tmpl w:val="552850C0"/>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602EDC"/>
    <w:multiLevelType w:val="multilevel"/>
    <w:tmpl w:val="F7A4F350"/>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9C201E"/>
    <w:multiLevelType w:val="multilevel"/>
    <w:tmpl w:val="A340763E"/>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873A44"/>
    <w:multiLevelType w:val="multilevel"/>
    <w:tmpl w:val="24B221D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6727010"/>
    <w:multiLevelType w:val="hybridMultilevel"/>
    <w:tmpl w:val="C58ADF5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09484C85"/>
    <w:multiLevelType w:val="multilevel"/>
    <w:tmpl w:val="B17EC752"/>
    <w:lvl w:ilvl="0">
      <w:start w:val="1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F6E11F9"/>
    <w:multiLevelType w:val="multilevel"/>
    <w:tmpl w:val="7662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C5984"/>
    <w:multiLevelType w:val="multilevel"/>
    <w:tmpl w:val="C9D22D3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41F0CA6"/>
    <w:multiLevelType w:val="multilevel"/>
    <w:tmpl w:val="BBA65F60"/>
    <w:lvl w:ilvl="0">
      <w:start w:val="8"/>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81C1B9B"/>
    <w:multiLevelType w:val="multilevel"/>
    <w:tmpl w:val="8C0E5CA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855297E"/>
    <w:multiLevelType w:val="multilevel"/>
    <w:tmpl w:val="114C0FCC"/>
    <w:lvl w:ilvl="0">
      <w:start w:val="4"/>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BFA6E20"/>
    <w:multiLevelType w:val="hybridMultilevel"/>
    <w:tmpl w:val="8578E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7A6CBE"/>
    <w:multiLevelType w:val="multilevel"/>
    <w:tmpl w:val="23A86AD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40A3E35"/>
    <w:multiLevelType w:val="multilevel"/>
    <w:tmpl w:val="4FFC05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4A50BC3"/>
    <w:multiLevelType w:val="multilevel"/>
    <w:tmpl w:val="BAECA68E"/>
    <w:lvl w:ilvl="0">
      <w:start w:val="9"/>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6E43F85"/>
    <w:multiLevelType w:val="multilevel"/>
    <w:tmpl w:val="25E2AFFA"/>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2C1D0C31"/>
    <w:multiLevelType w:val="multilevel"/>
    <w:tmpl w:val="D25CC376"/>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2C2A0A6A"/>
    <w:multiLevelType w:val="multilevel"/>
    <w:tmpl w:val="68ECA8D0"/>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CF62194"/>
    <w:multiLevelType w:val="multilevel"/>
    <w:tmpl w:val="E44851D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F5C100C"/>
    <w:multiLevelType w:val="multilevel"/>
    <w:tmpl w:val="9084AD6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04F79CC"/>
    <w:multiLevelType w:val="multilevel"/>
    <w:tmpl w:val="9D2C2E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24C53B5"/>
    <w:multiLevelType w:val="multilevel"/>
    <w:tmpl w:val="2932D1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33AB5444"/>
    <w:multiLevelType w:val="multilevel"/>
    <w:tmpl w:val="FE48CF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3E060E7"/>
    <w:multiLevelType w:val="multilevel"/>
    <w:tmpl w:val="B50AE9E4"/>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53D1849"/>
    <w:multiLevelType w:val="multilevel"/>
    <w:tmpl w:val="B8F41F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39C3356D"/>
    <w:multiLevelType w:val="multilevel"/>
    <w:tmpl w:val="8402E4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F0D0E48"/>
    <w:multiLevelType w:val="multilevel"/>
    <w:tmpl w:val="115C700A"/>
    <w:lvl w:ilvl="0">
      <w:start w:val="1"/>
      <w:numFmt w:val="decimal"/>
      <w:lvlText w:val="%1."/>
      <w:lvlJc w:val="left"/>
      <w:pPr>
        <w:ind w:left="720" w:hanging="360"/>
      </w:pPr>
      <w:rPr>
        <w:rFonts w:ascii="Aptos" w:eastAsia="Aptos" w:hAnsi="Aptos" w:cs="Apto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11930AE"/>
    <w:multiLevelType w:val="multilevel"/>
    <w:tmpl w:val="9F9492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412279C2"/>
    <w:multiLevelType w:val="multilevel"/>
    <w:tmpl w:val="A1189328"/>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9D23508"/>
    <w:multiLevelType w:val="multilevel"/>
    <w:tmpl w:val="54E8C680"/>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EFB35CF"/>
    <w:multiLevelType w:val="multilevel"/>
    <w:tmpl w:val="145E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157EF4"/>
    <w:multiLevelType w:val="multilevel"/>
    <w:tmpl w:val="3AAEB1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57710AB"/>
    <w:multiLevelType w:val="multilevel"/>
    <w:tmpl w:val="39A86B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7D56212"/>
    <w:multiLevelType w:val="multilevel"/>
    <w:tmpl w:val="35E60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8FF07AE"/>
    <w:multiLevelType w:val="multilevel"/>
    <w:tmpl w:val="B9AE01F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59945B4F"/>
    <w:multiLevelType w:val="multilevel"/>
    <w:tmpl w:val="3E549F6C"/>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59E85E69"/>
    <w:multiLevelType w:val="multilevel"/>
    <w:tmpl w:val="694AD7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A8A1A26"/>
    <w:multiLevelType w:val="multilevel"/>
    <w:tmpl w:val="C68C6C66"/>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5C7C51B1"/>
    <w:multiLevelType w:val="multilevel"/>
    <w:tmpl w:val="5EAC6D3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5E497126"/>
    <w:multiLevelType w:val="multilevel"/>
    <w:tmpl w:val="0E5AFA96"/>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0EA305D"/>
    <w:multiLevelType w:val="multilevel"/>
    <w:tmpl w:val="1F2C1C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77A7998"/>
    <w:multiLevelType w:val="multilevel"/>
    <w:tmpl w:val="1B224640"/>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7DB7C72"/>
    <w:multiLevelType w:val="multilevel"/>
    <w:tmpl w:val="C6008D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6BC11339"/>
    <w:multiLevelType w:val="multilevel"/>
    <w:tmpl w:val="338E2504"/>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BDE7108"/>
    <w:multiLevelType w:val="multilevel"/>
    <w:tmpl w:val="FD461DAE"/>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6DE820C8"/>
    <w:multiLevelType w:val="multilevel"/>
    <w:tmpl w:val="906AB608"/>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3ED0D8E"/>
    <w:multiLevelType w:val="multilevel"/>
    <w:tmpl w:val="8BEA19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5643F1F"/>
    <w:multiLevelType w:val="multilevel"/>
    <w:tmpl w:val="8B7A68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7321934"/>
    <w:multiLevelType w:val="multilevel"/>
    <w:tmpl w:val="28BE6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94D5985"/>
    <w:multiLevelType w:val="multilevel"/>
    <w:tmpl w:val="3F12FBC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B0D04DD"/>
    <w:multiLevelType w:val="multilevel"/>
    <w:tmpl w:val="878A3A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B2F0EFC"/>
    <w:multiLevelType w:val="multilevel"/>
    <w:tmpl w:val="302A0A38"/>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 w15:restartNumberingAfterBreak="0">
    <w:nsid w:val="7D5032EE"/>
    <w:multiLevelType w:val="multilevel"/>
    <w:tmpl w:val="0B9C9EC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7DA91A35"/>
    <w:multiLevelType w:val="hybridMultilevel"/>
    <w:tmpl w:val="1FE4B3E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4" w15:restartNumberingAfterBreak="0">
    <w:nsid w:val="7DED3E82"/>
    <w:multiLevelType w:val="multilevel"/>
    <w:tmpl w:val="74AC551C"/>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7E7A5891"/>
    <w:multiLevelType w:val="multilevel"/>
    <w:tmpl w:val="FD5C60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13296922">
    <w:abstractNumId w:val="52"/>
  </w:num>
  <w:num w:numId="2" w16cid:durableId="244534218">
    <w:abstractNumId w:val="2"/>
  </w:num>
  <w:num w:numId="3" w16cid:durableId="494346070">
    <w:abstractNumId w:val="40"/>
  </w:num>
  <w:num w:numId="4" w16cid:durableId="513956514">
    <w:abstractNumId w:val="27"/>
  </w:num>
  <w:num w:numId="5" w16cid:durableId="1847789473">
    <w:abstractNumId w:val="26"/>
  </w:num>
  <w:num w:numId="6" w16cid:durableId="1295477826">
    <w:abstractNumId w:val="39"/>
  </w:num>
  <w:num w:numId="7" w16cid:durableId="1136605243">
    <w:abstractNumId w:val="41"/>
  </w:num>
  <w:num w:numId="8" w16cid:durableId="146751966">
    <w:abstractNumId w:val="20"/>
  </w:num>
  <w:num w:numId="9" w16cid:durableId="778990661">
    <w:abstractNumId w:val="34"/>
  </w:num>
  <w:num w:numId="10" w16cid:durableId="250965492">
    <w:abstractNumId w:val="33"/>
  </w:num>
  <w:num w:numId="11" w16cid:durableId="1583222077">
    <w:abstractNumId w:val="36"/>
  </w:num>
  <w:num w:numId="12" w16cid:durableId="1243175564">
    <w:abstractNumId w:val="29"/>
  </w:num>
  <w:num w:numId="13" w16cid:durableId="1595435925">
    <w:abstractNumId w:val="38"/>
  </w:num>
  <w:num w:numId="14" w16cid:durableId="854154467">
    <w:abstractNumId w:val="1"/>
  </w:num>
  <w:num w:numId="15" w16cid:durableId="1039278508">
    <w:abstractNumId w:val="47"/>
  </w:num>
  <w:num w:numId="16" w16cid:durableId="1977418703">
    <w:abstractNumId w:val="12"/>
  </w:num>
  <w:num w:numId="17" w16cid:durableId="838349883">
    <w:abstractNumId w:val="49"/>
  </w:num>
  <w:num w:numId="18" w16cid:durableId="79179573">
    <w:abstractNumId w:val="43"/>
  </w:num>
  <w:num w:numId="19" w16cid:durableId="841892632">
    <w:abstractNumId w:val="19"/>
  </w:num>
  <w:num w:numId="20" w16cid:durableId="782962233">
    <w:abstractNumId w:val="44"/>
  </w:num>
  <w:num w:numId="21" w16cid:durableId="643586691">
    <w:abstractNumId w:val="50"/>
  </w:num>
  <w:num w:numId="22" w16cid:durableId="1365406044">
    <w:abstractNumId w:val="31"/>
  </w:num>
  <w:num w:numId="23" w16cid:durableId="1045907830">
    <w:abstractNumId w:val="0"/>
  </w:num>
  <w:num w:numId="24" w16cid:durableId="746071747">
    <w:abstractNumId w:val="24"/>
  </w:num>
  <w:num w:numId="25" w16cid:durableId="1282685093">
    <w:abstractNumId w:val="37"/>
  </w:num>
  <w:num w:numId="26" w16cid:durableId="1074206897">
    <w:abstractNumId w:val="3"/>
  </w:num>
  <w:num w:numId="27" w16cid:durableId="638073630">
    <w:abstractNumId w:val="45"/>
  </w:num>
  <w:num w:numId="28" w16cid:durableId="2066564667">
    <w:abstractNumId w:val="48"/>
  </w:num>
  <w:num w:numId="29" w16cid:durableId="1744983304">
    <w:abstractNumId w:val="35"/>
  </w:num>
  <w:num w:numId="30" w16cid:durableId="493035755">
    <w:abstractNumId w:val="21"/>
  </w:num>
  <w:num w:numId="31" w16cid:durableId="1275988274">
    <w:abstractNumId w:val="54"/>
  </w:num>
  <w:num w:numId="32" w16cid:durableId="1138062898">
    <w:abstractNumId w:val="23"/>
  </w:num>
  <w:num w:numId="33" w16cid:durableId="1731607957">
    <w:abstractNumId w:val="18"/>
  </w:num>
  <w:num w:numId="34" w16cid:durableId="1469010789">
    <w:abstractNumId w:val="17"/>
  </w:num>
  <w:num w:numId="35" w16cid:durableId="1202940409">
    <w:abstractNumId w:val="42"/>
  </w:num>
  <w:num w:numId="36" w16cid:durableId="2042588411">
    <w:abstractNumId w:val="7"/>
  </w:num>
  <w:num w:numId="37" w16cid:durableId="1139570580">
    <w:abstractNumId w:val="9"/>
  </w:num>
  <w:num w:numId="38" w16cid:durableId="333413220">
    <w:abstractNumId w:val="10"/>
  </w:num>
  <w:num w:numId="39" w16cid:durableId="1944724231">
    <w:abstractNumId w:val="28"/>
  </w:num>
  <w:num w:numId="40" w16cid:durableId="478111013">
    <w:abstractNumId w:val="51"/>
  </w:num>
  <w:num w:numId="41" w16cid:durableId="119108314">
    <w:abstractNumId w:val="16"/>
  </w:num>
  <w:num w:numId="42" w16cid:durableId="2113014803">
    <w:abstractNumId w:val="8"/>
  </w:num>
  <w:num w:numId="43" w16cid:durableId="316616021">
    <w:abstractNumId w:val="14"/>
  </w:num>
  <w:num w:numId="44" w16cid:durableId="997000873">
    <w:abstractNumId w:val="5"/>
  </w:num>
  <w:num w:numId="45" w16cid:durableId="1937975006">
    <w:abstractNumId w:val="13"/>
  </w:num>
  <w:num w:numId="46" w16cid:durableId="1891309510">
    <w:abstractNumId w:val="46"/>
  </w:num>
  <w:num w:numId="47" w16cid:durableId="1763911832">
    <w:abstractNumId w:val="22"/>
  </w:num>
  <w:num w:numId="48" w16cid:durableId="1230307802">
    <w:abstractNumId w:val="55"/>
  </w:num>
  <w:num w:numId="49" w16cid:durableId="1872180906">
    <w:abstractNumId w:val="25"/>
  </w:num>
  <w:num w:numId="50" w16cid:durableId="583957157">
    <w:abstractNumId w:val="32"/>
  </w:num>
  <w:num w:numId="51" w16cid:durableId="1060783693">
    <w:abstractNumId w:val="15"/>
  </w:num>
  <w:num w:numId="52" w16cid:durableId="429854124">
    <w:abstractNumId w:val="4"/>
  </w:num>
  <w:num w:numId="53" w16cid:durableId="257569299">
    <w:abstractNumId w:val="53"/>
  </w:num>
  <w:num w:numId="54" w16cid:durableId="371151474">
    <w:abstractNumId w:val="11"/>
  </w:num>
  <w:num w:numId="55" w16cid:durableId="2040542468">
    <w:abstractNumId w:val="6"/>
  </w:num>
  <w:num w:numId="56" w16cid:durableId="1791588500">
    <w:abstractNumId w:val="3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dira J. Jiménez Taboada">
    <w15:presenceInfo w15:providerId="AD" w15:userId="S::yadira.jimenez@cch.unam.mx::458eabc9-904b-4b19-b6ac-60d3607b3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129"/>
    <w:rsid w:val="00030B18"/>
    <w:rsid w:val="00060F29"/>
    <w:rsid w:val="000C7033"/>
    <w:rsid w:val="000E0FDD"/>
    <w:rsid w:val="000E4C7B"/>
    <w:rsid w:val="00104361"/>
    <w:rsid w:val="0015587A"/>
    <w:rsid w:val="0016608D"/>
    <w:rsid w:val="00237B7B"/>
    <w:rsid w:val="0026447F"/>
    <w:rsid w:val="0028194B"/>
    <w:rsid w:val="002E5ED9"/>
    <w:rsid w:val="0038012B"/>
    <w:rsid w:val="003B0DBE"/>
    <w:rsid w:val="00405129"/>
    <w:rsid w:val="00421E2A"/>
    <w:rsid w:val="00472C8E"/>
    <w:rsid w:val="004942CB"/>
    <w:rsid w:val="004E0345"/>
    <w:rsid w:val="005C33D8"/>
    <w:rsid w:val="006757D5"/>
    <w:rsid w:val="0068688C"/>
    <w:rsid w:val="006A1FF1"/>
    <w:rsid w:val="007F29A4"/>
    <w:rsid w:val="00857850"/>
    <w:rsid w:val="008B02EA"/>
    <w:rsid w:val="008E0006"/>
    <w:rsid w:val="00973150"/>
    <w:rsid w:val="00981212"/>
    <w:rsid w:val="009842B2"/>
    <w:rsid w:val="009C2F16"/>
    <w:rsid w:val="009E35D8"/>
    <w:rsid w:val="00B21A3E"/>
    <w:rsid w:val="00B63A4C"/>
    <w:rsid w:val="00BA5C42"/>
    <w:rsid w:val="00CB239D"/>
    <w:rsid w:val="00CC0899"/>
    <w:rsid w:val="00D776F1"/>
    <w:rsid w:val="00D80504"/>
    <w:rsid w:val="00DC5D5D"/>
    <w:rsid w:val="00E47045"/>
    <w:rsid w:val="00EB5CF4"/>
    <w:rsid w:val="00EB62C1"/>
    <w:rsid w:val="00EF427B"/>
    <w:rsid w:val="00EF4EC5"/>
    <w:rsid w:val="00F36D63"/>
    <w:rsid w:val="00F74494"/>
    <w:rsid w:val="00F87FEA"/>
    <w:rsid w:val="00FE0657"/>
    <w:rsid w:val="0B9C7A87"/>
    <w:rsid w:val="2B7526AC"/>
    <w:rsid w:val="3B8ABD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9EFF"/>
  <w15:docId w15:val="{6D6786C4-237C-428E-974A-E6B0F446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1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16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16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16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16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16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16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16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31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316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3316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16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16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16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16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16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16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16B0"/>
    <w:rPr>
      <w:rFonts w:eastAsiaTheme="majorEastAsia" w:cstheme="majorBidi"/>
      <w:color w:val="272727" w:themeColor="text1" w:themeTint="D8"/>
    </w:rPr>
  </w:style>
  <w:style w:type="character" w:customStyle="1" w:styleId="TtuloCar">
    <w:name w:val="Título Car"/>
    <w:basedOn w:val="Fuentedeprrafopredeter"/>
    <w:link w:val="Ttulo"/>
    <w:uiPriority w:val="10"/>
    <w:rsid w:val="003316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3316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16B0"/>
    <w:pPr>
      <w:spacing w:before="160"/>
      <w:jc w:val="center"/>
    </w:pPr>
    <w:rPr>
      <w:i/>
      <w:iCs/>
      <w:color w:val="404040" w:themeColor="text1" w:themeTint="BF"/>
    </w:rPr>
  </w:style>
  <w:style w:type="character" w:customStyle="1" w:styleId="CitaCar">
    <w:name w:val="Cita Car"/>
    <w:basedOn w:val="Fuentedeprrafopredeter"/>
    <w:link w:val="Cita"/>
    <w:uiPriority w:val="29"/>
    <w:rsid w:val="003316B0"/>
    <w:rPr>
      <w:i/>
      <w:iCs/>
      <w:color w:val="404040" w:themeColor="text1" w:themeTint="BF"/>
    </w:rPr>
  </w:style>
  <w:style w:type="paragraph" w:styleId="Prrafodelista">
    <w:name w:val="List Paragraph"/>
    <w:basedOn w:val="Normal"/>
    <w:link w:val="PrrafodelistaCar"/>
    <w:uiPriority w:val="34"/>
    <w:qFormat/>
    <w:rsid w:val="003316B0"/>
    <w:pPr>
      <w:ind w:left="720"/>
      <w:contextualSpacing/>
    </w:pPr>
  </w:style>
  <w:style w:type="character" w:styleId="nfasisintenso">
    <w:name w:val="Intense Emphasis"/>
    <w:basedOn w:val="Fuentedeprrafopredeter"/>
    <w:uiPriority w:val="21"/>
    <w:qFormat/>
    <w:rsid w:val="003316B0"/>
    <w:rPr>
      <w:i/>
      <w:iCs/>
      <w:color w:val="0F4761" w:themeColor="accent1" w:themeShade="BF"/>
    </w:rPr>
  </w:style>
  <w:style w:type="paragraph" w:styleId="Citadestacada">
    <w:name w:val="Intense Quote"/>
    <w:basedOn w:val="Normal"/>
    <w:next w:val="Normal"/>
    <w:link w:val="CitadestacadaCar"/>
    <w:uiPriority w:val="30"/>
    <w:qFormat/>
    <w:rsid w:val="00331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16B0"/>
    <w:rPr>
      <w:i/>
      <w:iCs/>
      <w:color w:val="0F4761" w:themeColor="accent1" w:themeShade="BF"/>
    </w:rPr>
  </w:style>
  <w:style w:type="character" w:styleId="Referenciaintensa">
    <w:name w:val="Intense Reference"/>
    <w:basedOn w:val="Fuentedeprrafopredeter"/>
    <w:uiPriority w:val="32"/>
    <w:qFormat/>
    <w:rsid w:val="003316B0"/>
    <w:rPr>
      <w:b/>
      <w:bCs/>
      <w:smallCaps/>
      <w:color w:val="0F4761" w:themeColor="accent1" w:themeShade="BF"/>
      <w:spacing w:val="5"/>
    </w:rPr>
  </w:style>
  <w:style w:type="paragraph" w:customStyle="1" w:styleId="msonormal0">
    <w:name w:val="msonormal"/>
    <w:basedOn w:val="Normal"/>
    <w:rsid w:val="003316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316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Fuentedeprrafopredeter"/>
    <w:rsid w:val="003316B0"/>
  </w:style>
  <w:style w:type="character" w:customStyle="1" w:styleId="normaltextrun">
    <w:name w:val="normaltextrun"/>
    <w:basedOn w:val="Fuentedeprrafopredeter"/>
    <w:rsid w:val="003316B0"/>
  </w:style>
  <w:style w:type="character" w:customStyle="1" w:styleId="eop">
    <w:name w:val="eop"/>
    <w:basedOn w:val="Fuentedeprrafopredeter"/>
    <w:rsid w:val="003316B0"/>
  </w:style>
  <w:style w:type="paragraph" w:customStyle="1" w:styleId="outlineelement">
    <w:name w:val="outlineelement"/>
    <w:basedOn w:val="Normal"/>
    <w:rsid w:val="003316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erscript">
    <w:name w:val="superscript"/>
    <w:basedOn w:val="Fuentedeprrafopredeter"/>
    <w:rsid w:val="003316B0"/>
  </w:style>
  <w:style w:type="character" w:customStyle="1" w:styleId="scxw109115092">
    <w:name w:val="scxw109115092"/>
    <w:basedOn w:val="Fuentedeprrafopredeter"/>
    <w:rsid w:val="003316B0"/>
  </w:style>
  <w:style w:type="character" w:customStyle="1" w:styleId="wacimagecontainer">
    <w:name w:val="wacimagecontainer"/>
    <w:basedOn w:val="Fuentedeprrafopredeter"/>
    <w:rsid w:val="003316B0"/>
  </w:style>
  <w:style w:type="character" w:customStyle="1" w:styleId="wacimageborder">
    <w:name w:val="wacimageborder"/>
    <w:basedOn w:val="Fuentedeprrafopredeter"/>
    <w:rsid w:val="003316B0"/>
  </w:style>
  <w:style w:type="character" w:styleId="Hipervnculo">
    <w:name w:val="Hyperlink"/>
    <w:basedOn w:val="Fuentedeprrafopredeter"/>
    <w:uiPriority w:val="99"/>
    <w:unhideWhenUsed/>
    <w:qFormat/>
    <w:rsid w:val="003316B0"/>
    <w:rPr>
      <w:color w:val="0000FF"/>
      <w:u w:val="single"/>
    </w:rPr>
  </w:style>
  <w:style w:type="character" w:styleId="Hipervnculovisitado">
    <w:name w:val="FollowedHyperlink"/>
    <w:basedOn w:val="Fuentedeprrafopredeter"/>
    <w:uiPriority w:val="99"/>
    <w:semiHidden/>
    <w:unhideWhenUsed/>
    <w:rsid w:val="003316B0"/>
    <w:rPr>
      <w:color w:val="800080"/>
      <w:u w:val="single"/>
    </w:rPr>
  </w:style>
  <w:style w:type="character" w:customStyle="1" w:styleId="pagebreakblob">
    <w:name w:val="pagebreakblob"/>
    <w:basedOn w:val="Fuentedeprrafopredeter"/>
    <w:rsid w:val="003316B0"/>
  </w:style>
  <w:style w:type="character" w:customStyle="1" w:styleId="pagebreakborderspan">
    <w:name w:val="pagebreakborderspan"/>
    <w:basedOn w:val="Fuentedeprrafopredeter"/>
    <w:rsid w:val="003316B0"/>
  </w:style>
  <w:style w:type="character" w:customStyle="1" w:styleId="pagebreaktextspan">
    <w:name w:val="pagebreaktextspan"/>
    <w:basedOn w:val="Fuentedeprrafopredeter"/>
    <w:rsid w:val="003316B0"/>
  </w:style>
  <w:style w:type="paragraph" w:customStyle="1" w:styleId="prrafo-contenido">
    <w:name w:val="párrafo-contenido"/>
    <w:basedOn w:val="Prrafodelista"/>
    <w:link w:val="prrafo-contenidoCar"/>
    <w:qFormat/>
    <w:rsid w:val="00D40249"/>
    <w:pPr>
      <w:spacing w:after="240" w:line="240" w:lineRule="auto"/>
      <w:ind w:left="0"/>
      <w:jc w:val="both"/>
    </w:pPr>
    <w:rPr>
      <w:rFonts w:ascii="Arial" w:eastAsia="Times New Roman" w:hAnsi="Arial" w:cs="Times New Roman"/>
      <w:sz w:val="20"/>
      <w:szCs w:val="24"/>
      <w:lang w:eastAsia="es-ES"/>
    </w:rPr>
  </w:style>
  <w:style w:type="character" w:customStyle="1" w:styleId="prrafo-contenidoCar">
    <w:name w:val="párrafo-contenido Car"/>
    <w:link w:val="prrafo-contenido"/>
    <w:rsid w:val="00D40249"/>
    <w:rPr>
      <w:rFonts w:ascii="Arial" w:eastAsia="Times New Roman" w:hAnsi="Arial" w:cs="Times New Roman"/>
      <w:kern w:val="0"/>
      <w:sz w:val="20"/>
      <w:szCs w:val="24"/>
      <w:lang w:val="es-ES" w:eastAsia="es-ES"/>
    </w:rPr>
  </w:style>
  <w:style w:type="paragraph" w:customStyle="1" w:styleId="Ttulo-contenidos">
    <w:name w:val="Título-contenidos"/>
    <w:basedOn w:val="Normal"/>
    <w:link w:val="Ttulo-contenidosCar"/>
    <w:qFormat/>
    <w:rsid w:val="00D40249"/>
    <w:pPr>
      <w:autoSpaceDE w:val="0"/>
      <w:autoSpaceDN w:val="0"/>
      <w:adjustRightInd w:val="0"/>
      <w:spacing w:after="240" w:line="240" w:lineRule="auto"/>
    </w:pPr>
    <w:rPr>
      <w:rFonts w:ascii="Arial" w:eastAsia="Times New Roman" w:hAnsi="Arial" w:cs="Times New Roman"/>
      <w:b/>
      <w:sz w:val="20"/>
      <w:szCs w:val="20"/>
      <w:lang w:eastAsia="es-ES"/>
    </w:rPr>
  </w:style>
  <w:style w:type="character" w:customStyle="1" w:styleId="Ttulo-contenidosCar">
    <w:name w:val="Título-contenidos Car"/>
    <w:link w:val="Ttulo-contenidos"/>
    <w:rsid w:val="00D40249"/>
    <w:rPr>
      <w:rFonts w:ascii="Arial" w:eastAsia="Times New Roman" w:hAnsi="Arial" w:cs="Times New Roman"/>
      <w:b/>
      <w:kern w:val="0"/>
      <w:sz w:val="20"/>
      <w:szCs w:val="20"/>
      <w:lang w:val="es-ES" w:eastAsia="es-ES"/>
    </w:rPr>
  </w:style>
  <w:style w:type="paragraph" w:customStyle="1" w:styleId="citalarga">
    <w:name w:val="cita larga"/>
    <w:basedOn w:val="Prrafodelista"/>
    <w:link w:val="citalargaCar"/>
    <w:qFormat/>
    <w:rsid w:val="0030126D"/>
    <w:pPr>
      <w:spacing w:before="240" w:after="240" w:line="240" w:lineRule="auto"/>
      <w:ind w:left="1134"/>
      <w:jc w:val="both"/>
    </w:pPr>
    <w:rPr>
      <w:rFonts w:ascii="Arial" w:eastAsia="Times New Roman" w:hAnsi="Arial" w:cs="Times New Roman"/>
      <w:sz w:val="20"/>
      <w:szCs w:val="20"/>
      <w:lang w:eastAsia="es-ES"/>
    </w:rPr>
  </w:style>
  <w:style w:type="character" w:customStyle="1" w:styleId="citalargaCar">
    <w:name w:val="cita larga Car"/>
    <w:link w:val="citalarga"/>
    <w:rsid w:val="0030126D"/>
    <w:rPr>
      <w:rFonts w:ascii="Arial" w:eastAsia="Times New Roman" w:hAnsi="Arial" w:cs="Times New Roman"/>
      <w:kern w:val="0"/>
      <w:sz w:val="20"/>
      <w:szCs w:val="20"/>
      <w:lang w:val="es-ES" w:eastAsia="es-ES"/>
    </w:rPr>
  </w:style>
  <w:style w:type="character" w:customStyle="1" w:styleId="PrrafodelistaCar">
    <w:name w:val="Párrafo de lista Car"/>
    <w:link w:val="Prrafodelista"/>
    <w:uiPriority w:val="34"/>
    <w:rsid w:val="0030126D"/>
  </w:style>
  <w:style w:type="paragraph" w:customStyle="1" w:styleId="prrafo-programasCCH">
    <w:name w:val="párrafo-programasCCH"/>
    <w:basedOn w:val="Normal"/>
    <w:link w:val="prrafo-programasCCHCar"/>
    <w:qFormat/>
    <w:rsid w:val="0030126D"/>
    <w:pPr>
      <w:spacing w:line="360" w:lineRule="auto"/>
      <w:jc w:val="both"/>
    </w:pPr>
    <w:rPr>
      <w:rFonts w:ascii="Arial" w:eastAsia="Calibri" w:hAnsi="Arial" w:cs="Times New Roman"/>
      <w:lang w:val="x-none"/>
    </w:rPr>
  </w:style>
  <w:style w:type="character" w:customStyle="1" w:styleId="prrafo-programasCCHCar">
    <w:name w:val="párrafo-programasCCH Car"/>
    <w:link w:val="prrafo-programasCCH"/>
    <w:rsid w:val="0030126D"/>
    <w:rPr>
      <w:rFonts w:ascii="Arial" w:eastAsia="Calibri" w:hAnsi="Arial" w:cs="Times New Roman"/>
      <w:kern w:val="0"/>
      <w:lang w:val="x-none"/>
    </w:rPr>
  </w:style>
  <w:style w:type="paragraph" w:customStyle="1" w:styleId="pf1">
    <w:name w:val="pf1"/>
    <w:basedOn w:val="Normal"/>
    <w:rsid w:val="00301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0">
    <w:name w:val="pf0"/>
    <w:basedOn w:val="Normal"/>
    <w:rsid w:val="00301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11">
    <w:name w:val="cf11"/>
    <w:basedOn w:val="Fuentedeprrafopredeter"/>
    <w:rsid w:val="0030126D"/>
    <w:rPr>
      <w:rFonts w:ascii="Segoe UI" w:hAnsi="Segoe UI" w:cs="Segoe UI" w:hint="default"/>
      <w:sz w:val="18"/>
      <w:szCs w:val="18"/>
    </w:rPr>
  </w:style>
  <w:style w:type="character" w:customStyle="1" w:styleId="cf21">
    <w:name w:val="cf21"/>
    <w:basedOn w:val="Fuentedeprrafopredeter"/>
    <w:rsid w:val="0030126D"/>
    <w:rPr>
      <w:rFonts w:ascii="Segoe UI" w:hAnsi="Segoe UI" w:cs="Segoe UI" w:hint="default"/>
      <w:sz w:val="18"/>
      <w:szCs w:val="18"/>
    </w:rPr>
  </w:style>
  <w:style w:type="character" w:styleId="Refdecomentario">
    <w:name w:val="annotation reference"/>
    <w:basedOn w:val="Fuentedeprrafopredeter"/>
    <w:uiPriority w:val="99"/>
    <w:semiHidden/>
    <w:unhideWhenUsed/>
    <w:rsid w:val="0030126D"/>
    <w:rPr>
      <w:sz w:val="16"/>
      <w:szCs w:val="16"/>
    </w:rPr>
  </w:style>
  <w:style w:type="paragraph" w:styleId="Textocomentario">
    <w:name w:val="annotation text"/>
    <w:basedOn w:val="Normal"/>
    <w:link w:val="TextocomentarioCar"/>
    <w:uiPriority w:val="99"/>
    <w:unhideWhenUsed/>
    <w:rsid w:val="0030126D"/>
    <w:pPr>
      <w:spacing w:after="0" w:line="240" w:lineRule="auto"/>
    </w:pPr>
    <w:rPr>
      <w:rFonts w:ascii="Arial" w:eastAsia="Times New Roman" w:hAnsi="Arial" w:cs="Times New Roman"/>
      <w:sz w:val="20"/>
      <w:szCs w:val="20"/>
      <w:lang w:eastAsia="es-ES"/>
    </w:rPr>
  </w:style>
  <w:style w:type="character" w:customStyle="1" w:styleId="TextocomentarioCar">
    <w:name w:val="Texto comentario Car"/>
    <w:basedOn w:val="Fuentedeprrafopredeter"/>
    <w:link w:val="Textocomentario"/>
    <w:uiPriority w:val="99"/>
    <w:rsid w:val="0030126D"/>
    <w:rPr>
      <w:rFonts w:ascii="Arial" w:eastAsia="Times New Roman" w:hAnsi="Arial" w:cs="Times New Roman"/>
      <w:kern w:val="0"/>
      <w:sz w:val="20"/>
      <w:szCs w:val="20"/>
      <w:lang w:val="es-ES" w:eastAsia="es-ES"/>
    </w:rPr>
  </w:style>
  <w:style w:type="paragraph" w:customStyle="1" w:styleId="eutopa-prrafo">
    <w:name w:val="eutopía-párrafo"/>
    <w:basedOn w:val="Normal"/>
    <w:link w:val="eutopa-prrafoCar"/>
    <w:rsid w:val="0030126D"/>
    <w:pPr>
      <w:autoSpaceDE w:val="0"/>
      <w:autoSpaceDN w:val="0"/>
      <w:adjustRightInd w:val="0"/>
      <w:spacing w:after="0" w:line="240" w:lineRule="auto"/>
    </w:pPr>
    <w:rPr>
      <w:rFonts w:ascii="Century Gothic" w:eastAsia="Times New Roman" w:hAnsi="Century Gothic" w:cs="Times New Roman"/>
      <w:sz w:val="28"/>
      <w:szCs w:val="28"/>
      <w:lang w:eastAsia="es-ES"/>
    </w:rPr>
  </w:style>
  <w:style w:type="character" w:customStyle="1" w:styleId="eutopa-prrafoCar">
    <w:name w:val="eutopía-párrafo Car"/>
    <w:link w:val="eutopa-prrafo"/>
    <w:rsid w:val="0030126D"/>
    <w:rPr>
      <w:rFonts w:ascii="Century Gothic" w:eastAsia="Times New Roman" w:hAnsi="Century Gothic" w:cs="Times New Roman"/>
      <w:kern w:val="0"/>
      <w:sz w:val="28"/>
      <w:szCs w:val="28"/>
      <w:lang w:val="es-ES" w:eastAsia="es-ES"/>
    </w:rPr>
  </w:style>
  <w:style w:type="character" w:styleId="Textoennegrita">
    <w:name w:val="Strong"/>
    <w:basedOn w:val="Fuentedeprrafopredeter"/>
    <w:uiPriority w:val="22"/>
    <w:qFormat/>
    <w:rsid w:val="003959E4"/>
    <w:rPr>
      <w:b/>
      <w:bCs/>
    </w:rPr>
  </w:style>
  <w:style w:type="paragraph" w:styleId="NormalWeb">
    <w:name w:val="Normal (Web)"/>
    <w:basedOn w:val="Normal"/>
    <w:uiPriority w:val="99"/>
    <w:unhideWhenUsed/>
    <w:rsid w:val="003959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9035F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lead1">
    <w:name w:val="lead1"/>
    <w:basedOn w:val="Fuentedeprrafopredeter"/>
    <w:rsid w:val="009035F9"/>
  </w:style>
  <w:style w:type="character" w:customStyle="1" w:styleId="cf01">
    <w:name w:val="cf01"/>
    <w:basedOn w:val="Fuentedeprrafopredeter"/>
    <w:rsid w:val="009035F9"/>
    <w:rPr>
      <w:rFonts w:ascii="Segoe UI" w:hAnsi="Segoe UI" w:cs="Segoe UI" w:hint="default"/>
      <w:sz w:val="18"/>
      <w:szCs w:val="18"/>
    </w:rPr>
  </w:style>
  <w:style w:type="character" w:styleId="Mencinsinresolver">
    <w:name w:val="Unresolved Mention"/>
    <w:basedOn w:val="Fuentedeprrafopredeter"/>
    <w:uiPriority w:val="99"/>
    <w:semiHidden/>
    <w:unhideWhenUsed/>
    <w:rsid w:val="00E03F2E"/>
    <w:rPr>
      <w:color w:val="605E5C"/>
      <w:shd w:val="clear" w:color="auto" w:fill="E1DFDD"/>
    </w:rPr>
  </w:style>
  <w:style w:type="character" w:styleId="Refdenotaalpie">
    <w:name w:val="footnote reference"/>
    <w:basedOn w:val="Fuentedeprrafopredeter"/>
    <w:uiPriority w:val="99"/>
    <w:semiHidden/>
    <w:unhideWhenUsed/>
    <w:rsid w:val="00205069"/>
    <w:rPr>
      <w:vertAlign w:val="superscript"/>
    </w:rPr>
  </w:style>
  <w:style w:type="table" w:styleId="Tablaconcuadrcula">
    <w:name w:val="Table Grid"/>
    <w:basedOn w:val="Tablanormal"/>
    <w:uiPriority w:val="39"/>
    <w:qFormat/>
    <w:rsid w:val="0020506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anormal"/>
    <w:uiPriority w:val="49"/>
    <w:rsid w:val="0036424C"/>
    <w:pPr>
      <w:spacing w:after="0" w:line="240" w:lineRule="auto"/>
    </w:pPr>
    <w:rPr>
      <w:sz w:val="20"/>
      <w:szCs w:val="20"/>
      <w:lang w:eastAsia="zh-CN"/>
    </w:rPr>
    <w:tblPr>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extonotapie">
    <w:name w:val="footnote text"/>
    <w:basedOn w:val="Normal"/>
    <w:link w:val="TextonotapieCar"/>
    <w:uiPriority w:val="99"/>
    <w:semiHidden/>
    <w:rsid w:val="0030260F"/>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uiPriority w:val="99"/>
    <w:semiHidden/>
    <w:rsid w:val="0030260F"/>
    <w:rPr>
      <w:rFonts w:ascii="Times New Roman" w:eastAsia="Times New Roman" w:hAnsi="Times New Roman" w:cs="Times New Roman"/>
      <w:kern w:val="0"/>
      <w:sz w:val="20"/>
      <w:szCs w:val="20"/>
      <w:lang w:eastAsia="es-ES"/>
    </w:rPr>
  </w:style>
  <w:style w:type="paragraph" w:styleId="Encabezado">
    <w:name w:val="header"/>
    <w:basedOn w:val="Normal"/>
    <w:link w:val="EncabezadoCar"/>
    <w:semiHidden/>
    <w:rsid w:val="0030260F"/>
    <w:pPr>
      <w:tabs>
        <w:tab w:val="center" w:pos="4419"/>
        <w:tab w:val="right" w:pos="8838"/>
      </w:tabs>
      <w:spacing w:after="0" w:line="240" w:lineRule="auto"/>
      <w:jc w:val="both"/>
    </w:pPr>
    <w:rPr>
      <w:rFonts w:ascii="Arial" w:eastAsia="Times New Roman" w:hAnsi="Arial" w:cs="Times New Roman"/>
      <w:sz w:val="24"/>
      <w:szCs w:val="24"/>
      <w:lang w:eastAsia="es-ES"/>
    </w:rPr>
  </w:style>
  <w:style w:type="character" w:customStyle="1" w:styleId="EncabezadoCar">
    <w:name w:val="Encabezado Car"/>
    <w:basedOn w:val="Fuentedeprrafopredeter"/>
    <w:link w:val="Encabezado"/>
    <w:semiHidden/>
    <w:rsid w:val="0030260F"/>
    <w:rPr>
      <w:rFonts w:ascii="Arial" w:eastAsia="Times New Roman" w:hAnsi="Arial" w:cs="Times New Roman"/>
      <w:kern w:val="0"/>
      <w:sz w:val="24"/>
      <w:szCs w:val="24"/>
      <w:lang w:val="es-ES" w:eastAsia="es-ES"/>
    </w:rPr>
  </w:style>
  <w:style w:type="table" w:styleId="Tablaconcuadrcula5oscura-nfasis6">
    <w:name w:val="Grid Table 5 Dark Accent 6"/>
    <w:basedOn w:val="Tablanormal"/>
    <w:uiPriority w:val="50"/>
    <w:rsid w:val="008954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Textosinformato">
    <w:name w:val="Plain Text"/>
    <w:basedOn w:val="Normal"/>
    <w:link w:val="TextosinformatoCar"/>
    <w:uiPriority w:val="99"/>
    <w:unhideWhenUsed/>
    <w:qFormat/>
    <w:rsid w:val="00F76D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qFormat/>
    <w:rsid w:val="00F76D40"/>
    <w:rPr>
      <w:rFonts w:ascii="Consolas" w:hAnsi="Consolas"/>
      <w:kern w:val="0"/>
      <w:sz w:val="21"/>
      <w:szCs w:val="21"/>
    </w:rPr>
  </w:style>
  <w:style w:type="table" w:styleId="Tablaconcuadrcula4-nfasis1">
    <w:name w:val="Grid Table 4 Accent 1"/>
    <w:basedOn w:val="Tablanormal"/>
    <w:uiPriority w:val="49"/>
    <w:rsid w:val="00F76D4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5">
    <w:name w:val="Grid Table 4 Accent 5"/>
    <w:basedOn w:val="Tablanormal"/>
    <w:uiPriority w:val="49"/>
    <w:rsid w:val="0076155A"/>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customStyle="1" w:styleId="TableGrid">
    <w:name w:val="TableGrid"/>
    <w:rsid w:val="00FF0007"/>
    <w:pPr>
      <w:spacing w:after="0" w:line="240" w:lineRule="auto"/>
    </w:pPr>
    <w:rPr>
      <w:rFonts w:eastAsiaTheme="minorEastAsia"/>
    </w:rPr>
    <w:tblPr>
      <w:tblCellMar>
        <w:top w:w="0" w:type="dxa"/>
        <w:left w:w="0" w:type="dxa"/>
        <w:bottom w:w="0" w:type="dxa"/>
        <w:right w:w="0" w:type="dxa"/>
      </w:tblCellMar>
    </w:tblPr>
  </w:style>
  <w:style w:type="table" w:customStyle="1" w:styleId="Tablaconcuadrcula4-nfasis21">
    <w:name w:val="Tabla con cuadrícula 4 - Énfasis 21"/>
    <w:basedOn w:val="Tablanormal"/>
    <w:uiPriority w:val="49"/>
    <w:qFormat/>
    <w:rsid w:val="001E234C"/>
    <w:pPr>
      <w:spacing w:after="0" w:line="240" w:lineRule="auto"/>
    </w:pPr>
    <w:rPr>
      <w:sz w:val="20"/>
      <w:szCs w:val="20"/>
      <w:lang w:eastAsia="zh-CN"/>
    </w:rPr>
    <w:tblPr>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Asuntodelcomentario">
    <w:name w:val="annotation subject"/>
    <w:basedOn w:val="Textocomentario"/>
    <w:next w:val="Textocomentario"/>
    <w:link w:val="AsuntodelcomentarioCar"/>
    <w:uiPriority w:val="99"/>
    <w:semiHidden/>
    <w:unhideWhenUsed/>
    <w:rsid w:val="00156690"/>
    <w:pPr>
      <w:spacing w:after="160"/>
    </w:pPr>
    <w:rPr>
      <w:rFonts w:asciiTheme="minorHAnsi" w:eastAsiaTheme="minorHAnsi" w:hAnsiTheme="minorHAnsi" w:cstheme="minorBidi"/>
      <w:b/>
      <w:bCs/>
      <w:kern w:val="2"/>
      <w:lang w:val="es-MX" w:eastAsia="en-US"/>
    </w:rPr>
  </w:style>
  <w:style w:type="character" w:customStyle="1" w:styleId="AsuntodelcomentarioCar">
    <w:name w:val="Asunto del comentario Car"/>
    <w:basedOn w:val="TextocomentarioCar"/>
    <w:link w:val="Asuntodelcomentario"/>
    <w:uiPriority w:val="99"/>
    <w:semiHidden/>
    <w:rsid w:val="00156690"/>
    <w:rPr>
      <w:rFonts w:ascii="Arial" w:eastAsia="Times New Roman" w:hAnsi="Arial" w:cs="Times New Roman"/>
      <w:b/>
      <w:bCs/>
      <w:kern w:val="0"/>
      <w:sz w:val="20"/>
      <w:szCs w:val="20"/>
      <w:lang w:val="es-ES" w:eastAsia="es-E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vertical20">
    <w:name w:val="vertical20"/>
    <w:basedOn w:val="Normal"/>
    <w:rsid w:val="00BA5C42"/>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nfasis">
    <w:name w:val="Emphasis"/>
    <w:basedOn w:val="Fuentedeprrafopredeter"/>
    <w:uiPriority w:val="20"/>
    <w:qFormat/>
    <w:rsid w:val="00FE0657"/>
    <w:rPr>
      <w:i/>
      <w:iCs/>
    </w:rPr>
  </w:style>
  <w:style w:type="paragraph" w:styleId="Revisin">
    <w:name w:val="Revision"/>
    <w:hidden/>
    <w:uiPriority w:val="99"/>
    <w:semiHidden/>
    <w:rsid w:val="00973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31450">
      <w:bodyDiv w:val="1"/>
      <w:marLeft w:val="0"/>
      <w:marRight w:val="0"/>
      <w:marTop w:val="0"/>
      <w:marBottom w:val="0"/>
      <w:divBdr>
        <w:top w:val="none" w:sz="0" w:space="0" w:color="auto"/>
        <w:left w:val="none" w:sz="0" w:space="0" w:color="auto"/>
        <w:bottom w:val="none" w:sz="0" w:space="0" w:color="auto"/>
        <w:right w:val="none" w:sz="0" w:space="0" w:color="auto"/>
      </w:divBdr>
      <w:divsChild>
        <w:div w:id="699670777">
          <w:marLeft w:val="0"/>
          <w:marRight w:val="0"/>
          <w:marTop w:val="0"/>
          <w:marBottom w:val="0"/>
          <w:divBdr>
            <w:top w:val="none" w:sz="0" w:space="0" w:color="auto"/>
            <w:left w:val="none" w:sz="0" w:space="0" w:color="auto"/>
            <w:bottom w:val="none" w:sz="0" w:space="0" w:color="auto"/>
            <w:right w:val="none" w:sz="0" w:space="0" w:color="auto"/>
          </w:divBdr>
        </w:div>
      </w:divsChild>
    </w:div>
    <w:div w:id="109056892">
      <w:bodyDiv w:val="1"/>
      <w:marLeft w:val="0"/>
      <w:marRight w:val="0"/>
      <w:marTop w:val="0"/>
      <w:marBottom w:val="0"/>
      <w:divBdr>
        <w:top w:val="none" w:sz="0" w:space="0" w:color="auto"/>
        <w:left w:val="none" w:sz="0" w:space="0" w:color="auto"/>
        <w:bottom w:val="none" w:sz="0" w:space="0" w:color="auto"/>
        <w:right w:val="none" w:sz="0" w:space="0" w:color="auto"/>
      </w:divBdr>
      <w:divsChild>
        <w:div w:id="525145743">
          <w:marLeft w:val="0"/>
          <w:marRight w:val="0"/>
          <w:marTop w:val="0"/>
          <w:marBottom w:val="0"/>
          <w:divBdr>
            <w:top w:val="none" w:sz="0" w:space="0" w:color="auto"/>
            <w:left w:val="none" w:sz="0" w:space="0" w:color="auto"/>
            <w:bottom w:val="none" w:sz="0" w:space="0" w:color="auto"/>
            <w:right w:val="none" w:sz="0" w:space="0" w:color="auto"/>
          </w:divBdr>
        </w:div>
      </w:divsChild>
    </w:div>
    <w:div w:id="402485106">
      <w:bodyDiv w:val="1"/>
      <w:marLeft w:val="0"/>
      <w:marRight w:val="0"/>
      <w:marTop w:val="0"/>
      <w:marBottom w:val="0"/>
      <w:divBdr>
        <w:top w:val="none" w:sz="0" w:space="0" w:color="auto"/>
        <w:left w:val="none" w:sz="0" w:space="0" w:color="auto"/>
        <w:bottom w:val="none" w:sz="0" w:space="0" w:color="auto"/>
        <w:right w:val="none" w:sz="0" w:space="0" w:color="auto"/>
      </w:divBdr>
    </w:div>
    <w:div w:id="580065503">
      <w:bodyDiv w:val="1"/>
      <w:marLeft w:val="0"/>
      <w:marRight w:val="0"/>
      <w:marTop w:val="0"/>
      <w:marBottom w:val="0"/>
      <w:divBdr>
        <w:top w:val="none" w:sz="0" w:space="0" w:color="auto"/>
        <w:left w:val="none" w:sz="0" w:space="0" w:color="auto"/>
        <w:bottom w:val="none" w:sz="0" w:space="0" w:color="auto"/>
        <w:right w:val="none" w:sz="0" w:space="0" w:color="auto"/>
      </w:divBdr>
    </w:div>
    <w:div w:id="949241163">
      <w:bodyDiv w:val="1"/>
      <w:marLeft w:val="0"/>
      <w:marRight w:val="0"/>
      <w:marTop w:val="0"/>
      <w:marBottom w:val="0"/>
      <w:divBdr>
        <w:top w:val="none" w:sz="0" w:space="0" w:color="auto"/>
        <w:left w:val="none" w:sz="0" w:space="0" w:color="auto"/>
        <w:bottom w:val="none" w:sz="0" w:space="0" w:color="auto"/>
        <w:right w:val="none" w:sz="0" w:space="0" w:color="auto"/>
      </w:divBdr>
      <w:divsChild>
        <w:div w:id="2043508562">
          <w:marLeft w:val="0"/>
          <w:marRight w:val="0"/>
          <w:marTop w:val="0"/>
          <w:marBottom w:val="0"/>
          <w:divBdr>
            <w:top w:val="none" w:sz="0" w:space="0" w:color="auto"/>
            <w:left w:val="none" w:sz="0" w:space="0" w:color="auto"/>
            <w:bottom w:val="none" w:sz="0" w:space="0" w:color="auto"/>
            <w:right w:val="none" w:sz="0" w:space="0" w:color="auto"/>
          </w:divBdr>
          <w:divsChild>
            <w:div w:id="114373854">
              <w:marLeft w:val="0"/>
              <w:marRight w:val="0"/>
              <w:marTop w:val="0"/>
              <w:marBottom w:val="0"/>
              <w:divBdr>
                <w:top w:val="none" w:sz="0" w:space="0" w:color="auto"/>
                <w:left w:val="none" w:sz="0" w:space="0" w:color="auto"/>
                <w:bottom w:val="none" w:sz="0" w:space="0" w:color="auto"/>
                <w:right w:val="none" w:sz="0" w:space="0" w:color="auto"/>
              </w:divBdr>
            </w:div>
            <w:div w:id="8985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07">
      <w:bodyDiv w:val="1"/>
      <w:marLeft w:val="0"/>
      <w:marRight w:val="0"/>
      <w:marTop w:val="0"/>
      <w:marBottom w:val="0"/>
      <w:divBdr>
        <w:top w:val="none" w:sz="0" w:space="0" w:color="auto"/>
        <w:left w:val="none" w:sz="0" w:space="0" w:color="auto"/>
        <w:bottom w:val="none" w:sz="0" w:space="0" w:color="auto"/>
        <w:right w:val="none" w:sz="0" w:space="0" w:color="auto"/>
      </w:divBdr>
      <w:divsChild>
        <w:div w:id="1667712127">
          <w:marLeft w:val="0"/>
          <w:marRight w:val="0"/>
          <w:marTop w:val="0"/>
          <w:marBottom w:val="0"/>
          <w:divBdr>
            <w:top w:val="none" w:sz="0" w:space="0" w:color="auto"/>
            <w:left w:val="none" w:sz="0" w:space="0" w:color="auto"/>
            <w:bottom w:val="none" w:sz="0" w:space="0" w:color="auto"/>
            <w:right w:val="none" w:sz="0" w:space="0" w:color="auto"/>
          </w:divBdr>
        </w:div>
      </w:divsChild>
    </w:div>
    <w:div w:id="1392728488">
      <w:bodyDiv w:val="1"/>
      <w:marLeft w:val="0"/>
      <w:marRight w:val="0"/>
      <w:marTop w:val="0"/>
      <w:marBottom w:val="0"/>
      <w:divBdr>
        <w:top w:val="none" w:sz="0" w:space="0" w:color="auto"/>
        <w:left w:val="none" w:sz="0" w:space="0" w:color="auto"/>
        <w:bottom w:val="none" w:sz="0" w:space="0" w:color="auto"/>
        <w:right w:val="none" w:sz="0" w:space="0" w:color="auto"/>
      </w:divBdr>
    </w:div>
    <w:div w:id="1437286318">
      <w:bodyDiv w:val="1"/>
      <w:marLeft w:val="0"/>
      <w:marRight w:val="0"/>
      <w:marTop w:val="0"/>
      <w:marBottom w:val="0"/>
      <w:divBdr>
        <w:top w:val="none" w:sz="0" w:space="0" w:color="auto"/>
        <w:left w:val="none" w:sz="0" w:space="0" w:color="auto"/>
        <w:bottom w:val="none" w:sz="0" w:space="0" w:color="auto"/>
        <w:right w:val="none" w:sz="0" w:space="0" w:color="auto"/>
      </w:divBdr>
      <w:divsChild>
        <w:div w:id="247885857">
          <w:marLeft w:val="0"/>
          <w:marRight w:val="0"/>
          <w:marTop w:val="0"/>
          <w:marBottom w:val="0"/>
          <w:divBdr>
            <w:top w:val="none" w:sz="0" w:space="0" w:color="auto"/>
            <w:left w:val="none" w:sz="0" w:space="0" w:color="auto"/>
            <w:bottom w:val="none" w:sz="0" w:space="0" w:color="auto"/>
            <w:right w:val="none" w:sz="0" w:space="0" w:color="auto"/>
          </w:divBdr>
        </w:div>
      </w:divsChild>
    </w:div>
    <w:div w:id="1584996461">
      <w:bodyDiv w:val="1"/>
      <w:marLeft w:val="0"/>
      <w:marRight w:val="0"/>
      <w:marTop w:val="0"/>
      <w:marBottom w:val="0"/>
      <w:divBdr>
        <w:top w:val="none" w:sz="0" w:space="0" w:color="auto"/>
        <w:left w:val="none" w:sz="0" w:space="0" w:color="auto"/>
        <w:bottom w:val="none" w:sz="0" w:space="0" w:color="auto"/>
        <w:right w:val="none" w:sz="0" w:space="0" w:color="auto"/>
      </w:divBdr>
      <w:divsChild>
        <w:div w:id="664673509">
          <w:marLeft w:val="0"/>
          <w:marRight w:val="0"/>
          <w:marTop w:val="0"/>
          <w:marBottom w:val="0"/>
          <w:divBdr>
            <w:top w:val="none" w:sz="0" w:space="0" w:color="auto"/>
            <w:left w:val="none" w:sz="0" w:space="0" w:color="auto"/>
            <w:bottom w:val="none" w:sz="0" w:space="0" w:color="auto"/>
            <w:right w:val="none" w:sz="0" w:space="0" w:color="auto"/>
          </w:divBdr>
          <w:divsChild>
            <w:div w:id="1554346664">
              <w:marLeft w:val="0"/>
              <w:marRight w:val="0"/>
              <w:marTop w:val="0"/>
              <w:marBottom w:val="0"/>
              <w:divBdr>
                <w:top w:val="none" w:sz="0" w:space="0" w:color="auto"/>
                <w:left w:val="none" w:sz="0" w:space="0" w:color="auto"/>
                <w:bottom w:val="none" w:sz="0" w:space="0" w:color="auto"/>
                <w:right w:val="none" w:sz="0" w:space="0" w:color="auto"/>
              </w:divBdr>
            </w:div>
            <w:div w:id="806628553">
              <w:marLeft w:val="0"/>
              <w:marRight w:val="0"/>
              <w:marTop w:val="0"/>
              <w:marBottom w:val="0"/>
              <w:divBdr>
                <w:top w:val="none" w:sz="0" w:space="0" w:color="auto"/>
                <w:left w:val="none" w:sz="0" w:space="0" w:color="auto"/>
                <w:bottom w:val="none" w:sz="0" w:space="0" w:color="auto"/>
                <w:right w:val="none" w:sz="0" w:space="0" w:color="auto"/>
              </w:divBdr>
            </w:div>
          </w:divsChild>
        </w:div>
        <w:div w:id="326785733">
          <w:marLeft w:val="0"/>
          <w:marRight w:val="0"/>
          <w:marTop w:val="0"/>
          <w:marBottom w:val="0"/>
          <w:divBdr>
            <w:top w:val="none" w:sz="0" w:space="0" w:color="auto"/>
            <w:left w:val="none" w:sz="0" w:space="0" w:color="auto"/>
            <w:bottom w:val="none" w:sz="0" w:space="0" w:color="auto"/>
            <w:right w:val="none" w:sz="0" w:space="0" w:color="auto"/>
          </w:divBdr>
          <w:divsChild>
            <w:div w:id="1209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848">
      <w:bodyDiv w:val="1"/>
      <w:marLeft w:val="0"/>
      <w:marRight w:val="0"/>
      <w:marTop w:val="0"/>
      <w:marBottom w:val="0"/>
      <w:divBdr>
        <w:top w:val="none" w:sz="0" w:space="0" w:color="auto"/>
        <w:left w:val="none" w:sz="0" w:space="0" w:color="auto"/>
        <w:bottom w:val="none" w:sz="0" w:space="0" w:color="auto"/>
        <w:right w:val="none" w:sz="0" w:space="0" w:color="auto"/>
      </w:divBdr>
      <w:divsChild>
        <w:div w:id="2002811048">
          <w:marLeft w:val="0"/>
          <w:marRight w:val="0"/>
          <w:marTop w:val="0"/>
          <w:marBottom w:val="0"/>
          <w:divBdr>
            <w:top w:val="none" w:sz="0" w:space="0" w:color="auto"/>
            <w:left w:val="none" w:sz="0" w:space="0" w:color="auto"/>
            <w:bottom w:val="none" w:sz="0" w:space="0" w:color="auto"/>
            <w:right w:val="none" w:sz="0" w:space="0" w:color="auto"/>
          </w:divBdr>
        </w:div>
      </w:divsChild>
    </w:div>
    <w:div w:id="1806393207">
      <w:bodyDiv w:val="1"/>
      <w:marLeft w:val="0"/>
      <w:marRight w:val="0"/>
      <w:marTop w:val="0"/>
      <w:marBottom w:val="0"/>
      <w:divBdr>
        <w:top w:val="none" w:sz="0" w:space="0" w:color="auto"/>
        <w:left w:val="none" w:sz="0" w:space="0" w:color="auto"/>
        <w:bottom w:val="none" w:sz="0" w:space="0" w:color="auto"/>
        <w:right w:val="none" w:sz="0" w:space="0" w:color="auto"/>
      </w:divBdr>
    </w:div>
    <w:div w:id="1836266535">
      <w:bodyDiv w:val="1"/>
      <w:marLeft w:val="0"/>
      <w:marRight w:val="0"/>
      <w:marTop w:val="0"/>
      <w:marBottom w:val="0"/>
      <w:divBdr>
        <w:top w:val="none" w:sz="0" w:space="0" w:color="auto"/>
        <w:left w:val="none" w:sz="0" w:space="0" w:color="auto"/>
        <w:bottom w:val="none" w:sz="0" w:space="0" w:color="auto"/>
        <w:right w:val="none" w:sz="0" w:space="0" w:color="auto"/>
      </w:divBdr>
      <w:divsChild>
        <w:div w:id="864905143">
          <w:marLeft w:val="0"/>
          <w:marRight w:val="0"/>
          <w:marTop w:val="0"/>
          <w:marBottom w:val="0"/>
          <w:divBdr>
            <w:top w:val="none" w:sz="0" w:space="0" w:color="auto"/>
            <w:left w:val="none" w:sz="0" w:space="0" w:color="auto"/>
            <w:bottom w:val="none" w:sz="0" w:space="0" w:color="auto"/>
            <w:right w:val="none" w:sz="0" w:space="0" w:color="auto"/>
          </w:divBdr>
        </w:div>
      </w:divsChild>
    </w:div>
    <w:div w:id="1970086728">
      <w:bodyDiv w:val="1"/>
      <w:marLeft w:val="0"/>
      <w:marRight w:val="0"/>
      <w:marTop w:val="0"/>
      <w:marBottom w:val="0"/>
      <w:divBdr>
        <w:top w:val="none" w:sz="0" w:space="0" w:color="auto"/>
        <w:left w:val="none" w:sz="0" w:space="0" w:color="auto"/>
        <w:bottom w:val="none" w:sz="0" w:space="0" w:color="auto"/>
        <w:right w:val="none" w:sz="0" w:space="0" w:color="auto"/>
      </w:divBdr>
      <w:divsChild>
        <w:div w:id="1660646021">
          <w:marLeft w:val="0"/>
          <w:marRight w:val="0"/>
          <w:marTop w:val="0"/>
          <w:marBottom w:val="0"/>
          <w:divBdr>
            <w:top w:val="none" w:sz="0" w:space="0" w:color="auto"/>
            <w:left w:val="none" w:sz="0" w:space="0" w:color="auto"/>
            <w:bottom w:val="none" w:sz="0" w:space="0" w:color="auto"/>
            <w:right w:val="none" w:sz="0" w:space="0" w:color="auto"/>
          </w:divBdr>
        </w:div>
      </w:divsChild>
    </w:div>
    <w:div w:id="2037122653">
      <w:bodyDiv w:val="1"/>
      <w:marLeft w:val="0"/>
      <w:marRight w:val="0"/>
      <w:marTop w:val="0"/>
      <w:marBottom w:val="0"/>
      <w:divBdr>
        <w:top w:val="none" w:sz="0" w:space="0" w:color="auto"/>
        <w:left w:val="none" w:sz="0" w:space="0" w:color="auto"/>
        <w:bottom w:val="none" w:sz="0" w:space="0" w:color="auto"/>
        <w:right w:val="none" w:sz="0" w:space="0" w:color="auto"/>
      </w:divBdr>
      <w:divsChild>
        <w:div w:id="254830859">
          <w:marLeft w:val="0"/>
          <w:marRight w:val="0"/>
          <w:marTop w:val="0"/>
          <w:marBottom w:val="0"/>
          <w:divBdr>
            <w:top w:val="none" w:sz="0" w:space="0" w:color="auto"/>
            <w:left w:val="none" w:sz="0" w:space="0" w:color="auto"/>
            <w:bottom w:val="none" w:sz="0" w:space="0" w:color="auto"/>
            <w:right w:val="none" w:sz="0" w:space="0" w:color="auto"/>
          </w:divBdr>
        </w:div>
      </w:divsChild>
    </w:div>
    <w:div w:id="2127961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oodle.portalacademico.cch.unam.mx/modelo-educativo/modelo/bloque3/docs/codigo-etica-unam.pdf" TargetMode="External"/><Relationship Id="rId21" Type="http://schemas.openxmlformats.org/officeDocument/2006/relationships/hyperlink" Target="https://moodle.portalacademico.cch.unam.mx/modelo-educativo/modelo/bloque1/docs/Bachillerato_habilidades_basicas.pdf" TargetMode="External"/><Relationship Id="rId34" Type="http://schemas.openxmlformats.org/officeDocument/2006/relationships/hyperlink" Target="https://moodle.portalacademico.cch.unam.mx/modelo-educativo/modelo/bloque3/docs/B1MarcoInstitucionalPSM2016.pdf" TargetMode="External"/><Relationship Id="rId42" Type="http://schemas.openxmlformats.org/officeDocument/2006/relationships/hyperlink" Target="https://www.personal.unam.mx/Docs/Contratos/aapaunam-2021_2023.pdf" TargetMode="External"/><Relationship Id="rId47" Type="http://schemas.openxmlformats.org/officeDocument/2006/relationships/hyperlink" Target="https://www.youtube.com/watch?v=llvE0Z1FdvE" TargetMode="External"/><Relationship Id="rId50" Type="http://schemas.openxmlformats.org/officeDocument/2006/relationships/hyperlink" Target="https://www.inegi.org.mx/contenidos/programas/enilems/2019/doc/enilems_2019_nota_tecnica.pdf" TargetMode="External"/><Relationship Id="rId55" Type="http://schemas.openxmlformats.org/officeDocument/2006/relationships/hyperlink" Target="https://www.abogadogeneral.unam.mx/sites/default/files/archivos/Infografias2023/Junio/cartillaLGBTIQ.pdf" TargetMode="External"/><Relationship Id="rId63" Type="http://schemas.openxmlformats.org/officeDocument/2006/relationships/hyperlink" Target="http://igualdaddegenero.unam.mx/wp-content/uploads/2019/03/Protocolo-2019.pdf"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youtube.com/watch?v=ERsVprw030k" TargetMode="External"/><Relationship Id="rId29" Type="http://schemas.openxmlformats.org/officeDocument/2006/relationships/hyperlink" Target="https://moodle.portalacademico.cch.unam.mx/modelo-educativo/modelo/bloque1/docs/Actividad3_criterios%20de%20evaluacion_2023.pdf" TargetMode="External"/><Relationship Id="rId11" Type="http://schemas.openxmlformats.org/officeDocument/2006/relationships/hyperlink" Target="https://moodle.portalacademico.cch.unam.mx/modelo-educativo/modelo/bloque1/docs/gaceta-unam-1971.pdf" TargetMode="External"/><Relationship Id="rId24" Type="http://schemas.openxmlformats.org/officeDocument/2006/relationships/hyperlink" Target="https://moodle.portalacademico.cch.unam.mx/modelo-educativo/modelo/bloque3/docs/EstatutodelPersonalAcad%C3%A9mico.doc" TargetMode="External"/><Relationship Id="rId32" Type="http://schemas.openxmlformats.org/officeDocument/2006/relationships/hyperlink" Target="https://www.personal.unam.mx/Docs/Contratos/cct-aapaunam-2019-2021.pdf" TargetMode="External"/><Relationship Id="rId37" Type="http://schemas.openxmlformats.org/officeDocument/2006/relationships/hyperlink" Target="https://moodle.portalacademico.cch.unam.mx/modelo-educativo/modelo/bloque3/docs/igualdad-genero-unam-2013.pdf" TargetMode="External"/><Relationship Id="rId40" Type="http://schemas.openxmlformats.org/officeDocument/2006/relationships/hyperlink" Target="https://consejo.unam.mx/comisiones/especial-de-equidad-de-genero/reglamentos-y-lineamientos/493-dbfpig" TargetMode="External"/><Relationship Id="rId45" Type="http://schemas.openxmlformats.org/officeDocument/2006/relationships/hyperlink" Target="http://www.cch.unam.mx/sites/default/files/CEAPEM-sep2012.pdf" TargetMode="External"/><Relationship Id="rId53" Type="http://schemas.openxmlformats.org/officeDocument/2006/relationships/hyperlink" Target="https://medium.com/@netza/los-hijos-que-no-tendr%C3%A9-8a546bae7bdf" TargetMode="External"/><Relationship Id="rId58" Type="http://schemas.openxmlformats.org/officeDocument/2006/relationships/hyperlink" Target="http://abogadogeneral.unam.mx/igualdad.pdf"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consejo.unam.mx/comisiones/especial-de-equidad-de-genero/reglamentos-y-lineamientos/493-db" TargetMode="External"/><Relationship Id="rId19" Type="http://schemas.openxmlformats.org/officeDocument/2006/relationships/hyperlink" Target="https://moodle.portalacademico.cch.unam.mx/modelo-educativo/modelo/bloque1/docs/NumeroespecialdelaRevistaEutopia.pdf" TargetMode="External"/><Relationship Id="rId14" Type="http://schemas.openxmlformats.org/officeDocument/2006/relationships/hyperlink" Target="https://www.youtube.com/watch?v=ERsVprw030k" TargetMode="External"/><Relationship Id="rId22" Type="http://schemas.openxmlformats.org/officeDocument/2006/relationships/hyperlink" Target="https://www.youtube.com/watch?v=cFWUt0msxcc&amp;t=550s" TargetMode="External"/><Relationship Id="rId27" Type="http://schemas.openxmlformats.org/officeDocument/2006/relationships/hyperlink" Target="https://moodle.portalacademico.cch.unam.mx/modelo-educativo/modelo/bloque1/docs/Pasion_por_ensenar.pdf" TargetMode="External"/><Relationship Id="rId30" Type="http://schemas.openxmlformats.org/officeDocument/2006/relationships/hyperlink" Target="https://moodle.portalacademico.cch.unam.mx/modelo-educativo/modelo/bloque3/docs/Pasion_por_ensenar.pdf" TargetMode="External"/><Relationship Id="rId35" Type="http://schemas.openxmlformats.org/officeDocument/2006/relationships/hyperlink" Target="http://www.cch.unam.mx/consejo/" TargetMode="External"/><Relationship Id="rId43" Type="http://schemas.openxmlformats.org/officeDocument/2006/relationships/hyperlink" Target="http://www.cch.unam.mx/planeacion/sites/www.cch.unam.mx.planeacion/files/Agenda_2016_ok.pdf" TargetMode="External"/><Relationship Id="rId48" Type="http://schemas.openxmlformats.org/officeDocument/2006/relationships/hyperlink" Target="https://www.youtube.com/watch?v=ERsVprw030k" TargetMode="External"/><Relationship Id="rId56" Type="http://schemas.openxmlformats.org/officeDocument/2006/relationships/hyperlink" Target="http://www.abogadogeneral.unam.mx/" TargetMode="External"/><Relationship Id="rId64" Type="http://schemas.openxmlformats.org/officeDocument/2006/relationships/hyperlink" Target="https://coordinaciongenero.unam.mx/quienes-somos/" TargetMode="External"/><Relationship Id="rId8" Type="http://schemas.microsoft.com/office/2016/09/relationships/commentsIds" Target="commentsIds.xml"/><Relationship Id="rId51" Type="http://schemas.openxmlformats.org/officeDocument/2006/relationships/hyperlink" Target="http://www.ieesa.org.mx/wp-content/uploads/2014/12/DIEZ-PARA-LOS-MAESTROS.pdf" TargetMode="External"/><Relationship Id="rId3" Type="http://schemas.openxmlformats.org/officeDocument/2006/relationships/styles" Target="styles.xml"/><Relationship Id="rId12" Type="http://schemas.openxmlformats.org/officeDocument/2006/relationships/hyperlink" Target="https://moodle.portalacademico.cch.unam.mx/modelo-educativo/modelo/bloque1/docs/plan1996.pdf" TargetMode="External"/><Relationship Id="rId17" Type="http://schemas.openxmlformats.org/officeDocument/2006/relationships/hyperlink" Target="https://www.youtube.com/watch?v=T1f2pTSgJxw" TargetMode="External"/><Relationship Id="rId25" Type="http://schemas.openxmlformats.org/officeDocument/2006/relationships/hyperlink" Target="https://moodle.portalacademico.cch.unam.mx/modelo-educativo/modelo/bloque3/docs/MarcoInstitucionaldeDocencia.doc" TargetMode="External"/><Relationship Id="rId33" Type="http://schemas.openxmlformats.org/officeDocument/2006/relationships/hyperlink" Target="http://www.abogadogeneral.unam.mx/legislacion/abogen/documento.html?doc_id=36" TargetMode="External"/><Relationship Id="rId38" Type="http://schemas.openxmlformats.org/officeDocument/2006/relationships/hyperlink" Target="https://moodle.portalacademico.cch.unam.mx/modelo-educativo/modelo/bloque3/docs/protocolo-2019.pdf" TargetMode="External"/><Relationship Id="rId46" Type="http://schemas.openxmlformats.org/officeDocument/2006/relationships/hyperlink" Target="http://www.cch.unam.mx/40aniversario" TargetMode="External"/><Relationship Id="rId59" Type="http://schemas.openxmlformats.org/officeDocument/2006/relationships/hyperlink" Target="http://www.ddu.unam.mx/index.php/estatuto-general-de-la-unam" TargetMode="External"/><Relationship Id="rId67" Type="http://schemas.openxmlformats.org/officeDocument/2006/relationships/theme" Target="theme/theme1.xml"/><Relationship Id="rId20" Type="http://schemas.openxmlformats.org/officeDocument/2006/relationships/hyperlink" Target="http://memoria.cch.unam.mx/index.php/revista/28" TargetMode="External"/><Relationship Id="rId41" Type="http://schemas.openxmlformats.org/officeDocument/2006/relationships/hyperlink" Target="http://memoria.cch.unam.mx/index.php/revista/28" TargetMode="External"/><Relationship Id="rId54" Type="http://schemas.openxmlformats.org/officeDocument/2006/relationships/hyperlink" Target="http://www.nanolic.unam.mx/pagina/documentos/MARCO_INSTITUCIONAL.pdf" TargetMode="External"/><Relationship Id="rId62" Type="http://schemas.openxmlformats.org/officeDocument/2006/relationships/hyperlink" Target="http://www.estadistica.unam.mx"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www.youtube.com/watch?v=ERsVprw030k" TargetMode="External"/><Relationship Id="rId23" Type="http://schemas.openxmlformats.org/officeDocument/2006/relationships/hyperlink" Target="https://moodle.portalacademico.cch.unam.mx/modelo-educativo/modelo/bloque3/docs/EstatutoGeneralUNAM.doc" TargetMode="External"/><Relationship Id="rId28" Type="http://schemas.openxmlformats.org/officeDocument/2006/relationships/hyperlink" Target="https://medium.com/@netza/los-hijos-que-no-tendr%C3%A9-8a546bae7bdf" TargetMode="External"/><Relationship Id="rId36" Type="http://schemas.openxmlformats.org/officeDocument/2006/relationships/hyperlink" Target="http://www.abogadogeneral.unam.mx/" TargetMode="External"/><Relationship Id="rId49" Type="http://schemas.openxmlformats.org/officeDocument/2006/relationships/hyperlink" Target="http://www.inee.edu.mx/index.php/acerca-del-inee/67-publicaciones/informes-anuales/26-la-educacion-media-superior-en-mexico" TargetMode="External"/><Relationship Id="rId57" Type="http://schemas.openxmlformats.org/officeDocument/2006/relationships/hyperlink" Target="http://dgapa.unam.mx/html/normatividad/epa.html" TargetMode="External"/><Relationship Id="rId10" Type="http://schemas.openxmlformats.org/officeDocument/2006/relationships/image" Target="media/image1.png"/><Relationship Id="rId31" Type="http://schemas.openxmlformats.org/officeDocument/2006/relationships/hyperlink" Target="https://medium.com/@netza/los-hijos-que-no-tendr%C3%A9-8a546bae7bdf" TargetMode="External"/><Relationship Id="rId44" Type="http://schemas.openxmlformats.org/officeDocument/2006/relationships/hyperlink" Target="http://www.cch.unam.mx/consejo/" TargetMode="External"/><Relationship Id="rId52" Type="http://schemas.openxmlformats.org/officeDocument/2006/relationships/hyperlink" Target="http://www.ufopa.edu.br/portaldeperiodicos/index.php/revistaexitus/article/view/77/69" TargetMode="External"/><Relationship Id="rId60" Type="http://schemas.openxmlformats.org/officeDocument/2006/relationships/hyperlink" Target="http://dgapa.unam.mx/images/etica/2015_codigo-etica-unam.pdf"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3" Type="http://schemas.openxmlformats.org/officeDocument/2006/relationships/hyperlink" Target="https://moodle.portalacademico.cch.unam.mx/modelo-educativo/modelo/bloque1/docs/B2_ELCCH_MODELO_PRACTICAS.pdf" TargetMode="External"/><Relationship Id="rId18" Type="http://schemas.openxmlformats.org/officeDocument/2006/relationships/hyperlink" Target="https://moodle.portalacademico.cch.unam.mx/modelo-educativo/modelo/bloque1/docs/DocumentosytestimoniosdelahistoriadelCCH.pdf" TargetMode="External"/><Relationship Id="rId39" Type="http://schemas.openxmlformats.org/officeDocument/2006/relationships/hyperlink" Target="https://coordinaciongenero.una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FgZsrwOiz4jnHitjGiqJJCtAOw==">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6891</Words>
  <Characters>37903</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Yadira J. Jiménez Taboada</dc:creator>
  <cp:lastModifiedBy>Rodrigo Aizpuru Parra</cp:lastModifiedBy>
  <cp:revision>17</cp:revision>
  <dcterms:created xsi:type="dcterms:W3CDTF">2024-11-13T22:08:00Z</dcterms:created>
  <dcterms:modified xsi:type="dcterms:W3CDTF">2024-12-29T23:28:00Z</dcterms:modified>
</cp:coreProperties>
</file>